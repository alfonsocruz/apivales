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End w:id="18"/>
      <w:r w:rsidR="008D16B1" w:rsidRPr="006728DC">
        <w:rPr>
          <w:rStyle w:val="Refdecomentario"/>
          <w:sz w:val="15"/>
          <w:szCs w:val="15"/>
          <w:rPrChange w:id="19" w:author="Christian Nuñez" w:date="2020-04-25T12:42:00Z">
            <w:rPr>
              <w:rStyle w:val="Refdecomentario"/>
            </w:rPr>
          </w:rPrChange>
        </w:rPr>
        <w:commentReference w:id="18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3"/>
      <w:commentRangeEnd w:id="23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4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3"/>
      </w:r>
    </w:p>
    <w:p w14:paraId="3573B9C3" w14:textId="7280F7DE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2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26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2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</w:t>
      </w:r>
      <w:proofErr w:type="gramStart"/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entregará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en</w:t>
      </w:r>
      <w:proofErr w:type="gramEnd"/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sola exhibición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3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3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3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3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4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4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4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6728DC">
        <w:rPr>
          <w:rFonts w:ascii="Arial Nova" w:hAnsi="Arial Nova" w:cs="Segoe UI Symbol"/>
          <w:b/>
          <w:color w:val="000000"/>
          <w:sz w:val="21"/>
          <w:szCs w:val="21"/>
          <w:rPrChange w:id="48" w:author="Christian Nuñez" w:date="2020-04-25T12:42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5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5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5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6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6728DC">
        <w:rPr>
          <w:rStyle w:val="Refdecomentario"/>
          <w:sz w:val="15"/>
          <w:szCs w:val="15"/>
          <w:rPrChange w:id="62" w:author="Christian Nuñez" w:date="2020-04-25T12:42:00Z">
            <w:rPr>
              <w:rStyle w:val="Refdecomentario"/>
            </w:rPr>
          </w:rPrChange>
        </w:rPr>
        <w:commentReference w:id="57"/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6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6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6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Dentro del </w:t>
      </w:r>
      <w:proofErr w:type="gramStart"/>
      <w:r w:rsidRPr="006728DC">
        <w:rPr>
          <w:rFonts w:ascii="Arial Nova" w:hAnsi="Arial Nova" w:cs="Segoe UI Symbol"/>
          <w:color w:val="000000"/>
          <w:sz w:val="21"/>
          <w:szCs w:val="21"/>
          <w:rPrChange w:id="6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sobre  encontrar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6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á</w:t>
      </w:r>
      <w:proofErr w:type="gramEnd"/>
      <w:r w:rsidRPr="006728DC">
        <w:rPr>
          <w:rFonts w:ascii="Arial Nova" w:hAnsi="Arial Nova" w:cs="Segoe UI Symbol"/>
          <w:color w:val="000000"/>
          <w:sz w:val="21"/>
          <w:szCs w:val="21"/>
          <w:rPrChange w:id="6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6728DC">
        <w:rPr>
          <w:rFonts w:ascii="Arial Nova" w:hAnsi="Arial Nova" w:cs="Segoe UI Symbol"/>
          <w:color w:val="000000"/>
          <w:sz w:val="21"/>
          <w:szCs w:val="21"/>
          <w:rPrChange w:id="7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7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77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79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81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2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3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4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5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6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6728DC">
        <w:rPr>
          <w:rFonts w:ascii="Arial Nova" w:hAnsi="Arial Nova" w:cs="Segoe UI Symbol"/>
          <w:bCs/>
          <w:color w:val="000000"/>
          <w:sz w:val="21"/>
          <w:szCs w:val="21"/>
          <w:rPrChange w:id="87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8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97"/>
      <w:commentRangeEnd w:id="97"/>
      <w:r w:rsidR="00B318CC" w:rsidRPr="006728DC">
        <w:rPr>
          <w:rStyle w:val="Refdecomentario"/>
          <w:sz w:val="15"/>
          <w:szCs w:val="15"/>
          <w:rPrChange w:id="98" w:author="Christian Nuñez" w:date="2020-04-25T12:42:00Z">
            <w:rPr>
              <w:rStyle w:val="Refdecomentario"/>
            </w:rPr>
          </w:rPrChange>
        </w:rPr>
        <w:commentReference w:id="97"/>
      </w:r>
      <w:r w:rsidRPr="006728DC">
        <w:rPr>
          <w:rFonts w:ascii="Arial Nova" w:hAnsi="Arial Nova" w:cs="Segoe UI Symbol"/>
          <w:color w:val="000000"/>
          <w:sz w:val="21"/>
          <w:szCs w:val="21"/>
          <w:rPrChange w:id="9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10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autorizados.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09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63F7667A" w:rsidR="00BD3FFE" w:rsidRPr="006728DC" w:rsidRDefault="00BD3FF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1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sz w:val="21"/>
          <w:szCs w:val="21"/>
          <w:rPrChange w:id="114" w:author="Christian Nuñez" w:date="2020-04-25T12:42:00Z">
            <w:rPr>
              <w:rFonts w:ascii="Segoe UI Symbol" w:hAnsi="Segoe UI Symbol" w:cs="Segoe UI Symbol"/>
            </w:rPr>
          </w:rPrChange>
        </w:rPr>
        <w:t>✓</w:t>
      </w:r>
      <w:r w:rsidRPr="006728DC">
        <w:rPr>
          <w:rFonts w:ascii="Arial Nova" w:hAnsi="Arial Nova" w:cs="Baloo"/>
          <w:sz w:val="21"/>
          <w:szCs w:val="20"/>
          <w:rPrChange w:id="115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682541" w:rsidRPr="006728DC">
        <w:rPr>
          <w:rFonts w:ascii="Arial Nova" w:hAnsi="Arial Nova" w:cs="Baloo"/>
          <w:sz w:val="21"/>
          <w:szCs w:val="20"/>
          <w:rPrChange w:id="116" w:author="Christian Nuñez" w:date="2020-04-25T12:42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6728DC">
        <w:rPr>
          <w:rFonts w:ascii="Arial Nova" w:hAnsi="Arial Nova" w:cs="Baloo"/>
          <w:sz w:val="21"/>
          <w:szCs w:val="20"/>
          <w:rPrChange w:id="117" w:author="Christian Nuñez" w:date="2020-04-25T12:42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6728DC">
        <w:rPr>
          <w:rFonts w:ascii="Arial Nova" w:hAnsi="Arial Nova" w:cs="Baloo"/>
          <w:sz w:val="21"/>
          <w:szCs w:val="20"/>
          <w:rPrChange w:id="118" w:author="Christian Nuñez" w:date="2020-04-25T12:42:00Z">
            <w:rPr>
              <w:rFonts w:ascii="Arial Nova" w:hAnsi="Arial Nova" w:cs="Baloo"/>
            </w:rPr>
          </w:rPrChange>
        </w:rPr>
        <w:t xml:space="preserve">será </w:t>
      </w:r>
      <w:r w:rsidR="00A30EF4" w:rsidRPr="006728DC">
        <w:rPr>
          <w:rFonts w:ascii="Arial Nova" w:hAnsi="Arial Nova" w:cs="Baloo"/>
          <w:sz w:val="21"/>
          <w:szCs w:val="20"/>
          <w:rPrChange w:id="119" w:author="Christian Nuñez" w:date="2020-04-25T12:42:00Z">
            <w:rPr>
              <w:rFonts w:ascii="Arial Nova" w:hAnsi="Arial Nova" w:cs="Baloo"/>
            </w:rPr>
          </w:rPrChange>
        </w:rPr>
        <w:t>en los</w:t>
      </w:r>
      <w:ins w:id="120" w:author="alejandro antonio gutierrez gomez" w:date="2020-04-26T20:13:00Z">
        <w:r w:rsidR="009C0FA0">
          <w:rPr>
            <w:rFonts w:ascii="Arial Nova" w:hAnsi="Arial Nova" w:cs="Baloo"/>
            <w:sz w:val="21"/>
            <w:szCs w:val="20"/>
          </w:rPr>
          <w:t xml:space="preserve"> </w:t>
        </w:r>
      </w:ins>
      <w:r w:rsidR="00DD2507" w:rsidRPr="006728DC">
        <w:rPr>
          <w:rFonts w:ascii="Arial Nova" w:hAnsi="Arial Nova" w:cs="Calibri"/>
          <w:color w:val="000000"/>
          <w:sz w:val="21"/>
          <w:szCs w:val="21"/>
          <w:rPrChange w:id="121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2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6728DC">
        <w:rPr>
          <w:rFonts w:ascii="Arial Nova" w:hAnsi="Arial Nova" w:cs="Calibri"/>
          <w:color w:val="000000"/>
          <w:sz w:val="21"/>
          <w:szCs w:val="21"/>
          <w:rPrChange w:id="123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6728DC">
        <w:rPr>
          <w:rFonts w:ascii="Arial Nova" w:hAnsi="Arial Nova" w:cs="Calibri"/>
          <w:color w:val="000000"/>
          <w:sz w:val="21"/>
          <w:szCs w:val="21"/>
          <w:rPrChange w:id="124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6728DC">
        <w:rPr>
          <w:rFonts w:ascii="Arial Nova" w:hAnsi="Arial Nova" w:cs="Calibri"/>
          <w:color w:val="000000"/>
          <w:sz w:val="21"/>
          <w:szCs w:val="21"/>
          <w:rPrChange w:id="125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6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27"/>
      <w:r w:rsidR="00A30EF4" w:rsidRPr="006728DC">
        <w:rPr>
          <w:rFonts w:ascii="Arial Nova" w:hAnsi="Arial Nova" w:cs="Calibri"/>
          <w:color w:val="000000"/>
          <w:sz w:val="21"/>
          <w:szCs w:val="21"/>
          <w:rPrChange w:id="128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27"/>
      <w:r w:rsidR="00A30EF4" w:rsidRPr="006728DC">
        <w:rPr>
          <w:rStyle w:val="Refdecomentario"/>
          <w:sz w:val="15"/>
          <w:szCs w:val="15"/>
          <w:rPrChange w:id="129" w:author="Christian Nuñez" w:date="2020-04-25T12:42:00Z">
            <w:rPr>
              <w:rStyle w:val="Refdecomentario"/>
            </w:rPr>
          </w:rPrChange>
        </w:rPr>
        <w:commentReference w:id="127"/>
      </w:r>
    </w:p>
    <w:p w14:paraId="66B53F9E" w14:textId="170BECFA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3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31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3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r w:rsidR="00F92DF0" w:rsidRPr="006728DC">
        <w:rPr>
          <w:rFonts w:ascii="Arial Nova" w:hAnsi="Arial Nova" w:cs="Calibri"/>
          <w:color w:val="000000"/>
          <w:sz w:val="18"/>
          <w:szCs w:val="18"/>
          <w:rPrChange w:id="13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Con su </w:t>
      </w:r>
      <w:r w:rsidRPr="006728DC">
        <w:rPr>
          <w:rFonts w:ascii="Arial Nova" w:hAnsi="Arial Nova" w:cs="Calibri"/>
          <w:color w:val="000000"/>
          <w:sz w:val="18"/>
          <w:szCs w:val="18"/>
          <w:rPrChange w:id="13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tarjeta</w:t>
      </w:r>
      <w:r w:rsidR="00A30EF4" w:rsidRPr="006728DC">
        <w:rPr>
          <w:rFonts w:ascii="Arial Nova" w:hAnsi="Arial Nova" w:cs="Calibri"/>
          <w:color w:val="000000"/>
          <w:sz w:val="18"/>
          <w:szCs w:val="18"/>
          <w:rPrChange w:id="13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bancaria</w:t>
      </w:r>
      <w:r w:rsidRPr="006728DC">
        <w:rPr>
          <w:rFonts w:ascii="Arial Nova" w:hAnsi="Arial Nova" w:cs="Calibri"/>
          <w:color w:val="000000"/>
          <w:sz w:val="18"/>
          <w:szCs w:val="18"/>
          <w:rPrChange w:id="136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puede </w:t>
      </w:r>
      <w:commentRangeStart w:id="137"/>
      <w:r w:rsidRPr="006728DC">
        <w:rPr>
          <w:rFonts w:ascii="Arial Nova" w:hAnsi="Arial Nova" w:cs="Calibri"/>
          <w:color w:val="000000"/>
          <w:sz w:val="18"/>
          <w:szCs w:val="18"/>
          <w:rPrChange w:id="138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realizar compras</w:t>
      </w:r>
      <w:commentRangeEnd w:id="137"/>
      <w:r w:rsidR="00F92DF0" w:rsidRPr="006728DC">
        <w:rPr>
          <w:rStyle w:val="Refdecomentario"/>
          <w:sz w:val="15"/>
          <w:szCs w:val="15"/>
          <w:rPrChange w:id="139" w:author="Christian Nuñez" w:date="2020-04-25T12:42:00Z">
            <w:rPr>
              <w:rStyle w:val="Refdecomentario"/>
            </w:rPr>
          </w:rPrChange>
        </w:rPr>
        <w:commentReference w:id="137"/>
      </w:r>
      <w:r w:rsidRPr="006728DC">
        <w:rPr>
          <w:rFonts w:ascii="Arial Nova" w:hAnsi="Arial Nova" w:cs="Calibri"/>
          <w:color w:val="000000"/>
          <w:sz w:val="18"/>
          <w:szCs w:val="18"/>
          <w:rPrChange w:id="14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en las Farmacias ISSEG y en aquellos </w:t>
      </w:r>
      <w:commentRangeStart w:id="141"/>
      <w:r w:rsidRPr="006728DC">
        <w:rPr>
          <w:rFonts w:ascii="Arial Nova" w:hAnsi="Arial Nova" w:cs="Calibri"/>
          <w:color w:val="000000"/>
          <w:sz w:val="18"/>
          <w:szCs w:val="18"/>
          <w:rPrChange w:id="14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establecimientos </w:t>
      </w:r>
      <w:r w:rsidR="00213EA0" w:rsidRPr="006728DC">
        <w:rPr>
          <w:rFonts w:ascii="Arial Nova" w:hAnsi="Arial Nova" w:cs="Calibri"/>
          <w:color w:val="000000"/>
          <w:sz w:val="18"/>
          <w:szCs w:val="18"/>
          <w:rPrChange w:id="14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que cuenten con un convenio con la Tarjeta </w:t>
      </w:r>
      <w:proofErr w:type="gramStart"/>
      <w:r w:rsidR="00213EA0" w:rsidRPr="006728DC">
        <w:rPr>
          <w:rFonts w:ascii="Arial Nova" w:hAnsi="Arial Nova" w:cs="Calibri"/>
          <w:color w:val="000000"/>
          <w:sz w:val="18"/>
          <w:szCs w:val="18"/>
          <w:rPrChange w:id="14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Carnet</w:t>
      </w:r>
      <w:proofErr w:type="gramEnd"/>
      <w:r w:rsidRPr="006728DC">
        <w:rPr>
          <w:rFonts w:ascii="Arial Nova" w:hAnsi="Arial Nova" w:cs="Calibri"/>
          <w:color w:val="000000"/>
          <w:sz w:val="18"/>
          <w:szCs w:val="18"/>
          <w:rPrChange w:id="14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.</w:t>
      </w:r>
      <w:commentRangeEnd w:id="141"/>
      <w:r w:rsidR="00F92DF0" w:rsidRPr="006728DC">
        <w:rPr>
          <w:rStyle w:val="Refdecomentario"/>
          <w:sz w:val="15"/>
          <w:szCs w:val="15"/>
          <w:rPrChange w:id="146" w:author="Christian Nuñez" w:date="2020-04-25T12:42:00Z">
            <w:rPr>
              <w:rStyle w:val="Refdecomentario"/>
            </w:rPr>
          </w:rPrChange>
        </w:rPr>
        <w:commentReference w:id="141"/>
      </w:r>
    </w:p>
    <w:p w14:paraId="52568835" w14:textId="77777777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47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48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49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commentRangeStart w:id="150"/>
      <w:r w:rsidRPr="006728DC">
        <w:rPr>
          <w:rFonts w:ascii="Arial Nova" w:hAnsi="Arial Nova" w:cs="Calibri"/>
          <w:color w:val="000000"/>
          <w:sz w:val="18"/>
          <w:szCs w:val="18"/>
          <w:rPrChange w:id="151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Al momento de recibir su tarjeta, deberá llenar el Talón adjunto al sobre y firmar las listas</w:t>
      </w:r>
      <w:commentRangeEnd w:id="150"/>
      <w:r w:rsidR="00F92DF0" w:rsidRPr="006728DC">
        <w:rPr>
          <w:rStyle w:val="Refdecomentario"/>
          <w:sz w:val="15"/>
          <w:szCs w:val="15"/>
          <w:rPrChange w:id="152" w:author="Christian Nuñez" w:date="2020-04-25T12:42:00Z">
            <w:rPr>
              <w:rStyle w:val="Refdecomentario"/>
            </w:rPr>
          </w:rPrChange>
        </w:rPr>
        <w:commentReference w:id="150"/>
      </w:r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5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54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total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6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7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deberá retirarse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8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de los cajeros automáticos autorizados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o agotarse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0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en compras realizadas de manera electrónica,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1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en un plazo no mayor a los dos meses posteriores al pago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2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del apoyo económico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 en caso contrario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4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3954F84A" w:rsidR="008414C5" w:rsidRPr="00EF1437" w:rsidRDefault="00BF3B47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commentRangeStart w:id="166"/>
      <w:commentRangeEnd w:id="166"/>
      <w:r>
        <w:rPr>
          <w:rStyle w:val="Refdecomentario"/>
        </w:rPr>
        <w:commentReference w:id="166"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www.desarrollosocial.guanajuato.gob. </w:t>
      </w:r>
      <w:proofErr w:type="spellStart"/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mx</w:t>
      </w:r>
      <w:proofErr w:type="spellEnd"/>
    </w:p>
    <w:p w14:paraId="5F9FA60D" w14:textId="58B2133B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74ABD4DD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361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0AB235FD" w14:textId="322A5775" w:rsidR="005D0856" w:rsidDel="006728DC" w:rsidRDefault="005F30FF" w:rsidP="007C46FD">
      <w:pPr>
        <w:pStyle w:val="Default"/>
        <w:spacing w:line="276" w:lineRule="auto"/>
        <w:ind w:right="15"/>
        <w:jc w:val="both"/>
        <w:rPr>
          <w:del w:id="167" w:author="Christian Nuñez" w:date="2020-04-25T12:41:00Z"/>
          <w:rFonts w:ascii="Arial Nova" w:hAnsi="Arial Nova"/>
          <w:sz w:val="20"/>
          <w:szCs w:val="20"/>
        </w:rPr>
      </w:pPr>
      <w:ins w:id="168" w:author="alejandro antonio gutierrez gomez" w:date="2020-04-26T19:50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99BC3BE" wp14:editId="24D6DFC7">
                  <wp:simplePos x="0" y="0"/>
                  <wp:positionH relativeFrom="column">
                    <wp:posOffset>799583</wp:posOffset>
                  </wp:positionH>
                  <wp:positionV relativeFrom="paragraph">
                    <wp:posOffset>257454</wp:posOffset>
                  </wp:positionV>
                  <wp:extent cx="1433383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33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8D174D0" id="Conector recto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5pt,20.25pt" to="175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" strokecolor="black [3200]" strokeweight=".5pt">
                  <v:stroke joinstyle="miter"/>
                </v:line>
              </w:pict>
            </mc:Fallback>
          </mc:AlternateContent>
        </w:r>
      </w:ins>
      <w:ins w:id="169" w:author="alejandro antonio gutierrez gomez" w:date="2020-04-26T19:51:00Z">
        <w:r w:rsidR="00BB1E60"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6F6D0F" wp14:editId="70016242">
                  <wp:simplePos x="0" y="0"/>
                  <wp:positionH relativeFrom="column">
                    <wp:posOffset>3422537</wp:posOffset>
                  </wp:positionH>
                  <wp:positionV relativeFrom="paragraph">
                    <wp:posOffset>256847</wp:posOffset>
                  </wp:positionV>
                  <wp:extent cx="1237129" cy="0"/>
                  <wp:effectExtent l="0" t="0" r="0" b="0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37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D5109BB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pt,20.2pt" to="366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</w:ins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170" w:author="Christian Nuñez" w:date="2020-04-25T12:42:00Z"/>
          <w:rFonts w:ascii="Arial Nova" w:hAnsi="Arial Nova"/>
          <w:sz w:val="16"/>
          <w:szCs w:val="16"/>
        </w:rPr>
      </w:pPr>
      <w:ins w:id="171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1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173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17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7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176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177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78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TJ/2020/15-00076                </w:t>
        </w:r>
      </w:ins>
      <w:ins w:id="180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181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182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183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84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185" w:author="Christian Nuñez" w:date="2020-04-25T12:43:00Z">
        <w:del w:id="186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187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188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189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190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9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92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19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94" w:author="Christian Nuñez" w:date="2020-04-25T12:42:00Z" w:name="move38710978"/>
      <w:moveTo w:id="195" w:author="Christian Nuñez" w:date="2020-04-25T12:42:00Z">
        <w:del w:id="196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197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198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199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1860                          </w:t>
        </w:r>
      </w:ins>
      <w:moveTo w:id="200" w:author="Christian Nuñez" w:date="2020-04-25T12:42:00Z">
        <w:del w:id="201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02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0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94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04" w:author="Christian Nuñez" w:date="2020-04-25T12:44:00Z"/>
          <w:rFonts w:ascii="Arial Nova" w:hAnsi="Arial Nova"/>
          <w:sz w:val="16"/>
          <w:szCs w:val="16"/>
          <w:rPrChange w:id="205" w:author="Christian Nuñez" w:date="2020-04-25T12:40:00Z">
            <w:rPr>
              <w:del w:id="206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07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08" w:author="Christian Nuñez" w:date="2020-04-25T12:44:00Z"/>
          <w:rFonts w:ascii="Arial Nova" w:hAnsi="Arial Nova"/>
          <w:sz w:val="16"/>
          <w:szCs w:val="16"/>
          <w:rPrChange w:id="209" w:author="Christian Nuñez" w:date="2020-04-25T12:40:00Z">
            <w:rPr>
              <w:del w:id="210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1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1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1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1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1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16" w:author="alejandro antonio gutierrez gomez" w:date="2020-04-26T19:52:00Z"/>
          <w:rFonts w:ascii="Arial Nova" w:hAnsi="Arial Nova"/>
          <w:sz w:val="16"/>
          <w:szCs w:val="16"/>
        </w:rPr>
      </w:pPr>
      <w:del w:id="217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1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2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2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2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23" w:author="alejandro antonio gutierrez gomez" w:date="2020-04-26T19:52:00Z"/>
          <w:rFonts w:ascii="Arial Nova" w:hAnsi="Arial Nova"/>
          <w:sz w:val="16"/>
          <w:szCs w:val="16"/>
          <w:rPrChange w:id="224" w:author="Christian Nuñez" w:date="2020-04-25T12:40:00Z">
            <w:rPr>
              <w:ins w:id="225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26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JORGE IVAN  LERMA GONZALEZ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2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2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2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3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31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3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33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34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35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GUANAJUATO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38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</w:t>
        </w:r>
        <w:proofErr w:type="gramEnd"/>
        <w:r w:rsidR="00127725">
          <w:rPr>
            <w:rFonts w:ascii="Arial Nova" w:hAnsi="Arial Nova"/>
            <w:sz w:val="16"/>
            <w:szCs w:val="16"/>
          </w:rPr>
          <w:t xml:space="preserve">  </w:t>
        </w:r>
      </w:ins>
      <w:del w:id="239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4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4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4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4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44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45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46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47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GUANAJUATO</w:t>
        </w:r>
      </w:ins>
      <w:ins w:id="248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49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5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251" w:author="Christian Nuñez" w:date="2020-04-25T12:42:00Z"/>
          <w:rFonts w:ascii="Arial Nova" w:hAnsi="Arial Nova"/>
          <w:sz w:val="16"/>
          <w:szCs w:val="16"/>
          <w:rPrChange w:id="252" w:author="Christian Nuñez" w:date="2020-04-25T12:40:00Z">
            <w:rPr>
              <w:moveFrom w:id="253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254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255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256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257" w:author="Christian Nuñez" w:date="2020-04-25T12:42:00Z" w:name="move38710978"/>
      <w:moveFrom w:id="258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25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2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26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26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26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26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6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268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57"/>
      <w:r w:rsidR="00357757" w:rsidRPr="006728DC">
        <w:rPr>
          <w:rFonts w:ascii="Arial Nova" w:hAnsi="Arial Nova"/>
          <w:sz w:val="16"/>
          <w:szCs w:val="16"/>
          <w:rPrChange w:id="27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27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2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73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27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75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27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27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78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27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80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281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282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283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28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285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28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28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28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28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29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29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3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29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29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296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8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299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00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01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395BAD44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30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0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0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headerReference w:type="default" r:id="rId12"/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23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97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27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7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41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50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66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69C4C11E" w15:done="0"/>
  <w15:commentEx w15:paraId="396CE5DF" w15:done="0"/>
  <w15:commentEx w15:paraId="1211384F" w15:done="0"/>
  <w15:commentEx w15:paraId="745AE6CC" w15:done="0"/>
  <w15:commentEx w15:paraId="1B9417E8" w15:done="0"/>
  <w15:commentEx w15:paraId="5FCF4E3E" w15:done="0"/>
  <w15:commentEx w15:paraId="52B5D309" w15:done="0"/>
  <w15:commentEx w15:paraId="19422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69C4C11E" w16cid:durableId="224EADEF"/>
  <w16cid:commentId w16cid:paraId="396CE5DF" w16cid:durableId="224EADF0"/>
  <w16cid:commentId w16cid:paraId="1211384F" w16cid:durableId="224EADF1"/>
  <w16cid:commentId w16cid:paraId="745AE6CC" w16cid:durableId="224EADF2"/>
  <w16cid:commentId w16cid:paraId="1B9417E8" w16cid:durableId="224EADF3"/>
  <w16cid:commentId w16cid:paraId="5FCF4E3E" w16cid:durableId="224EADF4"/>
  <w16cid:commentId w16cid:paraId="52B5D309" w16cid:durableId="224EADF5"/>
  <w16cid:commentId w16cid:paraId="19422DC1" w16cid:durableId="224EA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2D238" w14:textId="77777777" w:rsidR="009A0FDE" w:rsidRDefault="009A0FDE" w:rsidP="00D54551">
      <w:pPr>
        <w:spacing w:after="0" w:line="240" w:lineRule="auto"/>
      </w:pPr>
      <w:r>
        <w:separator/>
      </w:r>
    </w:p>
  </w:endnote>
  <w:endnote w:type="continuationSeparator" w:id="0">
    <w:p w14:paraId="477810F6" w14:textId="77777777" w:rsidR="009A0FDE" w:rsidRDefault="009A0FDE" w:rsidP="00D5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E720E" w14:textId="77777777" w:rsidR="009A0FDE" w:rsidRDefault="009A0FDE" w:rsidP="00D54551">
      <w:pPr>
        <w:spacing w:after="0" w:line="240" w:lineRule="auto"/>
      </w:pPr>
      <w:r>
        <w:separator/>
      </w:r>
    </w:p>
  </w:footnote>
  <w:footnote w:type="continuationSeparator" w:id="0">
    <w:p w14:paraId="320218D9" w14:textId="77777777" w:rsidR="009A0FDE" w:rsidRDefault="009A0FDE" w:rsidP="00D5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3A5C9" w14:textId="03FBA1F6" w:rsidR="00CF24BF" w:rsidRDefault="00CF24BF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37B79"/>
    <w:rsid w:val="00087E39"/>
    <w:rsid w:val="000A55EB"/>
    <w:rsid w:val="00127725"/>
    <w:rsid w:val="00133115"/>
    <w:rsid w:val="00213EA0"/>
    <w:rsid w:val="002A0526"/>
    <w:rsid w:val="002A072F"/>
    <w:rsid w:val="00331AF4"/>
    <w:rsid w:val="00357757"/>
    <w:rsid w:val="00391133"/>
    <w:rsid w:val="00395A05"/>
    <w:rsid w:val="004945C5"/>
    <w:rsid w:val="00571A28"/>
    <w:rsid w:val="005D0856"/>
    <w:rsid w:val="005F30FF"/>
    <w:rsid w:val="005F6526"/>
    <w:rsid w:val="006728DC"/>
    <w:rsid w:val="00682541"/>
    <w:rsid w:val="00702343"/>
    <w:rsid w:val="00713FAF"/>
    <w:rsid w:val="00714744"/>
    <w:rsid w:val="00751EF1"/>
    <w:rsid w:val="007C46FD"/>
    <w:rsid w:val="007C4713"/>
    <w:rsid w:val="00812753"/>
    <w:rsid w:val="008360C5"/>
    <w:rsid w:val="008367A2"/>
    <w:rsid w:val="008414C5"/>
    <w:rsid w:val="0085415D"/>
    <w:rsid w:val="008D16B1"/>
    <w:rsid w:val="00956625"/>
    <w:rsid w:val="009A0FDE"/>
    <w:rsid w:val="009C0FA0"/>
    <w:rsid w:val="009D0BE9"/>
    <w:rsid w:val="00A30EF4"/>
    <w:rsid w:val="00B158DF"/>
    <w:rsid w:val="00B20C63"/>
    <w:rsid w:val="00B318CC"/>
    <w:rsid w:val="00B56D57"/>
    <w:rsid w:val="00B951D3"/>
    <w:rsid w:val="00BA3FEE"/>
    <w:rsid w:val="00BB1E60"/>
    <w:rsid w:val="00BD3FFE"/>
    <w:rsid w:val="00BF3B47"/>
    <w:rsid w:val="00C84D0D"/>
    <w:rsid w:val="00CB5847"/>
    <w:rsid w:val="00CF24BF"/>
    <w:rsid w:val="00D54551"/>
    <w:rsid w:val="00DA1583"/>
    <w:rsid w:val="00DD2507"/>
    <w:rsid w:val="00DD2D8C"/>
    <w:rsid w:val="00DD3263"/>
    <w:rsid w:val="00EE00AA"/>
    <w:rsid w:val="00EF1437"/>
    <w:rsid w:val="00EF510D"/>
    <w:rsid w:val="00EF7C4B"/>
    <w:rsid w:val="00F07BB9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54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5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24</cp:revision>
  <dcterms:created xsi:type="dcterms:W3CDTF">2020-04-25T01:52:00Z</dcterms:created>
  <dcterms:modified xsi:type="dcterms:W3CDTF">2020-04-27T02:02:00Z</dcterms:modified>
</cp:coreProperties>
</file>