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77777777" w:rsidR="00DA1583" w:rsidRDefault="00395A05" w:rsidP="007C46FD">
      <w:pPr>
        <w:pStyle w:val="Default"/>
        <w:ind w:right="15"/>
        <w:jc w:val="both"/>
        <w:rPr>
          <w:rFonts w:ascii="Proxima Nova Bl" w:hAnsi="Proxima Nova Bl" w:cs="Baloo"/>
        </w:rPr>
      </w:pPr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175248" wp14:editId="4BBC88F8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ADF72C1" wp14:editId="094215BB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="0085415D" w:rsidRPr="0085415D">
        <w:rPr>
          <w:rFonts w:ascii="Proxima Nova Bl" w:hAnsi="Proxima Nova Bl" w:cs="Baloo"/>
        </w:rPr>
        <w:t xml:space="preserve"> </w:t>
      </w:r>
    </w:p>
    <w:p w14:paraId="7CF4C19D" w14:textId="77777777" w:rsidR="008360C5" w:rsidRPr="00F07BB9" w:rsidRDefault="00FC571C" w:rsidP="007C46FD">
      <w:pPr>
        <w:pStyle w:val="Default"/>
        <w:ind w:right="15"/>
        <w:jc w:val="center"/>
        <w:rPr>
          <w:rFonts w:ascii="Proxima Nova Bl" w:hAnsi="Proxima Nova Bl" w:cs="Baloo"/>
          <w:color w:val="002060"/>
        </w:rPr>
      </w:pPr>
      <w:r w:rsidRPr="00F07BB9">
        <w:rPr>
          <w:rFonts w:ascii="Proxima Nova Bl" w:hAnsi="Proxima Nova Bl" w:cs="Baloo"/>
          <w:color w:val="002060"/>
        </w:rPr>
        <w:t>DOCUMENTO INFORMATIVO</w:t>
      </w:r>
    </w:p>
    <w:p w14:paraId="54B4A0F1" w14:textId="47BE54D1" w:rsidR="00213EA0" w:rsidRPr="006728DC" w:rsidDel="006728DC" w:rsidRDefault="00213EA0" w:rsidP="007C46FD">
      <w:pPr>
        <w:ind w:right="15"/>
        <w:jc w:val="both"/>
        <w:rPr>
          <w:del w:id="0" w:author="Christian Nuñez" w:date="2020-04-25T12:41:00Z"/>
          <w:rFonts w:ascii="Arial Nova" w:hAnsi="Arial Nova" w:cs="Baloo"/>
          <w:sz w:val="21"/>
          <w:szCs w:val="20"/>
          <w:rPrChange w:id="1" w:author="Christian Nuñez" w:date="2020-04-25T12:42:00Z">
            <w:rPr>
              <w:del w:id="2" w:author="Christian Nuñez" w:date="2020-04-25T12:41:00Z"/>
              <w:rFonts w:ascii="Arial Nova" w:hAnsi="Arial Nova" w:cs="Baloo"/>
            </w:rPr>
          </w:rPrChange>
        </w:rPr>
      </w:pPr>
    </w:p>
    <w:p w14:paraId="1E85B2F8" w14:textId="2D9C3E5B" w:rsidR="00357757" w:rsidRPr="006728DC" w:rsidRDefault="00702343" w:rsidP="007C46FD">
      <w:pPr>
        <w:ind w:right="15"/>
        <w:jc w:val="both"/>
        <w:rPr>
          <w:rFonts w:ascii="Arial Nova" w:hAnsi="Arial Nova" w:cs="Baloo"/>
          <w:sz w:val="21"/>
          <w:szCs w:val="20"/>
          <w:rPrChange w:id="3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b/>
          <w:sz w:val="21"/>
          <w:szCs w:val="20"/>
          <w:rPrChange w:id="4" w:author="Christian Nuñez" w:date="2020-04-25T12:42:00Z">
            <w:rPr>
              <w:rFonts w:ascii="Arial Nova" w:hAnsi="Arial Nova" w:cs="Baloo"/>
              <w:b/>
            </w:rPr>
          </w:rPrChange>
        </w:rPr>
        <w:t>Estimado beneficiario</w:t>
      </w:r>
      <w:r w:rsidR="00357757" w:rsidRPr="006728DC">
        <w:rPr>
          <w:rFonts w:ascii="Arial Nova" w:hAnsi="Arial Nova" w:cs="Baloo"/>
          <w:b/>
          <w:sz w:val="21"/>
          <w:szCs w:val="20"/>
          <w:rPrChange w:id="5" w:author="Christian Nuñez" w:date="2020-04-25T12:42:00Z">
            <w:rPr>
              <w:rFonts w:ascii="Arial Nova" w:hAnsi="Arial Nova" w:cs="Baloo"/>
              <w:b/>
            </w:rPr>
          </w:rPrChange>
        </w:rPr>
        <w:t>:</w:t>
      </w:r>
    </w:p>
    <w:p w14:paraId="308F0F99" w14:textId="4922F7D8" w:rsidR="00702343" w:rsidRPr="006728DC" w:rsidRDefault="00357757" w:rsidP="007C46FD">
      <w:pPr>
        <w:ind w:right="15"/>
        <w:jc w:val="both"/>
        <w:rPr>
          <w:rFonts w:ascii="Arial Nova" w:hAnsi="Arial Nova" w:cs="Baloo"/>
          <w:sz w:val="21"/>
          <w:szCs w:val="20"/>
          <w:rPrChange w:id="6" w:author="Christian Nuñez" w:date="2020-04-25T12:42:00Z">
            <w:rPr>
              <w:rFonts w:ascii="Arial Nova" w:hAnsi="Arial Nova" w:cs="Baloo"/>
            </w:rPr>
          </w:rPrChange>
        </w:rPr>
      </w:pPr>
      <w:r w:rsidRPr="006728DC">
        <w:rPr>
          <w:rFonts w:ascii="Arial Nova" w:hAnsi="Arial Nova" w:cs="Baloo"/>
          <w:sz w:val="21"/>
          <w:szCs w:val="20"/>
          <w:rPrChange w:id="7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8" w:author="Christian Nuñez" w:date="2020-04-25T12:42:00Z">
            <w:rPr>
              <w:rFonts w:ascii="Arial Nova" w:hAnsi="Arial Nova" w:cs="Baloo"/>
            </w:rPr>
          </w:rPrChange>
        </w:rPr>
        <w:t xml:space="preserve">a </w:t>
      </w:r>
      <w:r w:rsidR="00702343" w:rsidRPr="006728DC">
        <w:rPr>
          <w:rFonts w:ascii="Arial Nova" w:hAnsi="Arial Nova" w:cs="Baloo"/>
          <w:b/>
          <w:sz w:val="21"/>
          <w:szCs w:val="20"/>
          <w:rPrChange w:id="9" w:author="Christian Nuñez" w:date="2020-04-25T12:42:00Z">
            <w:rPr>
              <w:rFonts w:ascii="Arial Nova" w:hAnsi="Arial Nova" w:cs="Baloo"/>
              <w:b/>
            </w:rPr>
          </w:rPrChange>
        </w:rPr>
        <w:t>Secretaría de Desarrollo Social y Humano del Estado de Guanajuato</w:t>
      </w:r>
      <w:r w:rsidR="00702343" w:rsidRPr="006728DC">
        <w:rPr>
          <w:rFonts w:ascii="Arial Nova" w:hAnsi="Arial Nova" w:cs="Baloo"/>
          <w:sz w:val="21"/>
          <w:szCs w:val="20"/>
          <w:rPrChange w:id="10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8D16B1" w:rsidRPr="006728DC">
        <w:rPr>
          <w:rFonts w:ascii="Arial Nova" w:hAnsi="Arial Nova" w:cs="Baloo"/>
          <w:sz w:val="21"/>
          <w:szCs w:val="20"/>
          <w:rPrChange w:id="11" w:author="Christian Nuñez" w:date="2020-04-25T12:42:00Z">
            <w:rPr>
              <w:rFonts w:ascii="Arial Nova" w:hAnsi="Arial Nova" w:cs="Baloo"/>
            </w:rPr>
          </w:rPrChange>
        </w:rPr>
        <w:t>l</w:t>
      </w:r>
      <w:r w:rsidR="00702343" w:rsidRPr="006728DC">
        <w:rPr>
          <w:rFonts w:ascii="Arial Nova" w:hAnsi="Arial Nova" w:cs="Baloo"/>
          <w:sz w:val="21"/>
          <w:szCs w:val="20"/>
          <w:rPrChange w:id="12" w:author="Christian Nuñez" w:date="2020-04-25T12:42:00Z">
            <w:rPr>
              <w:rFonts w:ascii="Arial Nova" w:hAnsi="Arial Nova" w:cs="Baloo"/>
            </w:rPr>
          </w:rPrChange>
        </w:rPr>
        <w:t xml:space="preserve">e </w:t>
      </w:r>
      <w:r w:rsidRPr="006728DC">
        <w:rPr>
          <w:rFonts w:ascii="Arial Nova" w:hAnsi="Arial Nova" w:cs="Baloo"/>
          <w:sz w:val="21"/>
          <w:szCs w:val="20"/>
          <w:rPrChange w:id="13" w:author="Christian Nuñez" w:date="2020-04-25T12:42:00Z">
            <w:rPr>
              <w:rFonts w:ascii="Arial Nova" w:hAnsi="Arial Nova" w:cs="Baloo"/>
            </w:rPr>
          </w:rPrChange>
        </w:rPr>
        <w:t xml:space="preserve">otorga el apoyo económico solicitado, en cumplimento a las Reglas de Operación del Programa Trabajemos Juntos para el Ejercicio Fiscal de 2020, denominado </w:t>
      </w:r>
      <w:r w:rsidRPr="006728DC">
        <w:rPr>
          <w:rFonts w:ascii="Arial" w:hAnsi="Arial" w:cs="Arial"/>
          <w:b/>
          <w:sz w:val="21"/>
          <w:szCs w:val="21"/>
          <w:rPrChange w:id="14" w:author="Christian Nuñez" w:date="2020-04-25T12:42:00Z">
            <w:rPr>
              <w:rFonts w:ascii="Arial" w:hAnsi="Arial" w:cs="Arial"/>
              <w:b/>
            </w:rPr>
          </w:rPrChange>
        </w:rPr>
        <w:t>«</w:t>
      </w:r>
      <w:r w:rsidRPr="006728DC">
        <w:rPr>
          <w:rFonts w:ascii="Arial Nova" w:hAnsi="Arial Nova" w:cs="Baloo"/>
          <w:b/>
          <w:sz w:val="21"/>
          <w:szCs w:val="20"/>
          <w:rPrChange w:id="15" w:author="Christian Nuñez" w:date="2020-04-25T12:42:00Z">
            <w:rPr>
              <w:rFonts w:ascii="Arial Nova" w:hAnsi="Arial Nova" w:cs="Baloo"/>
              <w:b/>
            </w:rPr>
          </w:rPrChange>
        </w:rPr>
        <w:t>Empleo Temporal</w:t>
      </w:r>
      <w:r w:rsidRPr="006728DC">
        <w:rPr>
          <w:rFonts w:ascii="Arial" w:hAnsi="Arial" w:cs="Arial"/>
          <w:b/>
          <w:sz w:val="21"/>
          <w:szCs w:val="21"/>
          <w:rPrChange w:id="16" w:author="Christian Nuñez" w:date="2020-04-25T12:42:00Z">
            <w:rPr>
              <w:rFonts w:ascii="Arial" w:hAnsi="Arial" w:cs="Arial"/>
              <w:b/>
            </w:rPr>
          </w:rPrChange>
        </w:rPr>
        <w:t>»</w:t>
      </w:r>
      <w:r w:rsidR="008D16B1" w:rsidRPr="006728DC">
        <w:rPr>
          <w:rFonts w:ascii="Arial" w:hAnsi="Arial" w:cs="Arial"/>
          <w:sz w:val="21"/>
          <w:szCs w:val="21"/>
          <w:rPrChange w:id="17" w:author="Christian Nuñez" w:date="2020-04-25T12:42:00Z">
            <w:rPr>
              <w:rFonts w:ascii="Arial" w:hAnsi="Arial" w:cs="Arial"/>
            </w:rPr>
          </w:rPrChange>
        </w:rPr>
        <w:t xml:space="preserve">, para recibir el apoyo económico deberá considerar lo siguiente: </w:t>
      </w:r>
      <w:commentRangeStart w:id="18"/>
      <w:commentRangeEnd w:id="18"/>
      <w:r w:rsidR="008D16B1" w:rsidRPr="006728DC">
        <w:rPr>
          <w:rStyle w:val="Refdecomentario"/>
          <w:sz w:val="15"/>
          <w:szCs w:val="15"/>
          <w:rPrChange w:id="19" w:author="Christian Nuñez" w:date="2020-04-25T12:42:00Z">
            <w:rPr>
              <w:rStyle w:val="Refdecomentario"/>
            </w:rPr>
          </w:rPrChange>
        </w:rPr>
        <w:commentReference w:id="18"/>
      </w:r>
    </w:p>
    <w:p w14:paraId="7B563672" w14:textId="366B71F5" w:rsidR="00BD3FFE" w:rsidRPr="006728DC" w:rsidRDefault="00BD3FFE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2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2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PAGO</w:t>
      </w:r>
      <w:r w:rsidR="00213EA0" w:rsidRPr="006728DC">
        <w:rPr>
          <w:rFonts w:ascii="Proxima Nova Bl" w:hAnsi="Proxima Nova Bl" w:cs="Baloo"/>
          <w:color w:val="002060"/>
          <w:sz w:val="20"/>
          <w:szCs w:val="20"/>
          <w:rPrChange w:id="2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DE JORNALES</w:t>
      </w:r>
      <w:commentRangeStart w:id="23"/>
      <w:commentRangeEnd w:id="23"/>
      <w:r w:rsidR="008D16B1" w:rsidRPr="006728DC">
        <w:rPr>
          <w:rStyle w:val="Refdecomentario"/>
          <w:rFonts w:asciiTheme="minorHAnsi" w:hAnsiTheme="minorHAnsi" w:cstheme="minorBidi"/>
          <w:color w:val="auto"/>
          <w:sz w:val="15"/>
          <w:szCs w:val="15"/>
          <w:rPrChange w:id="24" w:author="Christian Nuñez" w:date="2020-04-25T12:42:00Z">
            <w:rPr>
              <w:rStyle w:val="Refdecomentario"/>
              <w:rFonts w:asciiTheme="minorHAnsi" w:hAnsiTheme="minorHAnsi" w:cstheme="minorBidi"/>
              <w:color w:val="auto"/>
            </w:rPr>
          </w:rPrChange>
        </w:rPr>
        <w:commentReference w:id="23"/>
      </w:r>
    </w:p>
    <w:p w14:paraId="3573B9C3" w14:textId="7280F7DE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2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26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2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apoyo económico correspondiente a 30 días jornales, se </w:t>
      </w:r>
      <w:proofErr w:type="gramStart"/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2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entregará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en</w:t>
      </w:r>
      <w:proofErr w:type="gramEnd"/>
      <w:r w:rsidR="00133115" w:rsidRPr="006728DC">
        <w:rPr>
          <w:rFonts w:ascii="Arial Nova" w:hAnsi="Arial Nova" w:cs="Segoe UI Symbol"/>
          <w:color w:val="000000"/>
          <w:sz w:val="21"/>
          <w:szCs w:val="21"/>
          <w:rPrChange w:id="3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sola exhibición</w:t>
      </w:r>
      <w:r w:rsidR="008D16B1" w:rsidRPr="006728DC">
        <w:rPr>
          <w:rFonts w:ascii="Arial Nova" w:hAnsi="Arial Nova" w:cs="Segoe UI Symbol"/>
          <w:color w:val="000000"/>
          <w:sz w:val="21"/>
          <w:szCs w:val="21"/>
          <w:rPrChange w:id="3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mediante una tarjeta bancaria.</w:t>
      </w:r>
    </w:p>
    <w:p w14:paraId="33AA3B8B" w14:textId="4AC5A2D1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3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3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3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Para la entrega de la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3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tarjeta bancaria,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3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el beneficiario debe 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presentar su 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identificación oficial</w:t>
      </w:r>
      <w:r w:rsidR="00FA6F94" w:rsidRPr="006728DC">
        <w:rPr>
          <w:rFonts w:ascii="Arial Nova" w:hAnsi="Arial Nova" w:cs="Segoe UI Symbol"/>
          <w:color w:val="000000"/>
          <w:sz w:val="21"/>
          <w:szCs w:val="21"/>
          <w:rPrChange w:id="4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en caso contrario, no podrá recibir el apoyo económico</w:t>
      </w:r>
      <w:r w:rsidR="00714744" w:rsidRPr="006728DC">
        <w:rPr>
          <w:rFonts w:ascii="Arial Nova" w:hAnsi="Arial Nova" w:cs="Segoe UI Symbol"/>
          <w:color w:val="000000"/>
          <w:sz w:val="21"/>
          <w:szCs w:val="21"/>
          <w:rPrChange w:id="4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24BB04D6" w14:textId="02EE126F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4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4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4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La tarjeta bancaria es </w:t>
      </w:r>
      <w:r w:rsidR="00B20C63" w:rsidRPr="006728DC">
        <w:rPr>
          <w:rFonts w:ascii="Arial Nova" w:hAnsi="Arial Nova" w:cs="Segoe UI Symbol"/>
          <w:b/>
          <w:color w:val="000000"/>
          <w:sz w:val="21"/>
          <w:szCs w:val="21"/>
          <w:rPrChange w:id="48" w:author="Christian Nuñez" w:date="2020-04-25T12:42:00Z">
            <w:rPr>
              <w:rFonts w:ascii="Arial Nova" w:hAnsi="Arial Nova" w:cs="Segoe UI Symbol"/>
              <w:b/>
              <w:color w:val="000000"/>
            </w:rPr>
          </w:rPrChange>
        </w:rPr>
        <w:t>personal e intransferible</w:t>
      </w:r>
      <w:r w:rsidR="00B20C63" w:rsidRPr="006728DC">
        <w:rPr>
          <w:rFonts w:ascii="Arial Nova" w:hAnsi="Arial Nova" w:cs="Segoe UI Symbol"/>
          <w:color w:val="000000"/>
          <w:sz w:val="21"/>
          <w:szCs w:val="21"/>
          <w:rPrChange w:id="4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por lo cual solamente el beneficiario podrá disponer del apoyo económico otorgado. </w:t>
      </w:r>
    </w:p>
    <w:p w14:paraId="35B54834" w14:textId="04DAC195" w:rsidR="00BD3FFE" w:rsidRPr="006728DC" w:rsidRDefault="00BD3FFE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5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5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5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 momento de recibir su tarjeta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deberá llenar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, firmar y </w:t>
      </w:r>
      <w:commentRangeStart w:id="57"/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5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entregar 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5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el </w:t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t</w:t>
      </w:r>
      <w:r w:rsidR="00DD2507" w:rsidRPr="006728DC">
        <w:rPr>
          <w:rFonts w:ascii="Arial Nova" w:hAnsi="Arial Nova" w:cs="Segoe UI Symbol"/>
          <w:color w:val="000000"/>
          <w:sz w:val="21"/>
          <w:szCs w:val="21"/>
          <w:rPrChange w:id="6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alón adjunto al sobre</w:t>
      </w:r>
      <w:commentRangeEnd w:id="57"/>
      <w:r w:rsidR="00331AF4" w:rsidRPr="006728DC">
        <w:rPr>
          <w:rStyle w:val="Refdecomentario"/>
          <w:sz w:val="15"/>
          <w:szCs w:val="15"/>
          <w:rPrChange w:id="62" w:author="Christian Nuñez" w:date="2020-04-25T12:42:00Z">
            <w:rPr>
              <w:rStyle w:val="Refdecomentario"/>
            </w:rPr>
          </w:rPrChange>
        </w:rPr>
        <w:commentReference w:id="57"/>
      </w:r>
      <w:r w:rsidR="00331AF4" w:rsidRPr="006728DC">
        <w:rPr>
          <w:rFonts w:ascii="Arial Nova" w:hAnsi="Arial Nova" w:cs="Segoe UI Symbol"/>
          <w:color w:val="000000"/>
          <w:sz w:val="21"/>
          <w:szCs w:val="21"/>
          <w:rPrChange w:id="6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al promotor de esta Secretaría.</w:t>
      </w:r>
    </w:p>
    <w:p w14:paraId="069FD127" w14:textId="7B37082E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6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65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6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Dentro del </w:t>
      </w:r>
      <w:proofErr w:type="gramStart"/>
      <w:r w:rsidRPr="006728DC">
        <w:rPr>
          <w:rFonts w:ascii="Arial Nova" w:hAnsi="Arial Nova" w:cs="Segoe UI Symbol"/>
          <w:color w:val="000000"/>
          <w:sz w:val="21"/>
          <w:szCs w:val="21"/>
          <w:rPrChange w:id="6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sobre  encontrar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6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á</w:t>
      </w:r>
      <w:proofErr w:type="gramEnd"/>
      <w:r w:rsidRPr="006728DC">
        <w:rPr>
          <w:rFonts w:ascii="Arial Nova" w:hAnsi="Arial Nova" w:cs="Segoe UI Symbol"/>
          <w:color w:val="000000"/>
          <w:sz w:val="21"/>
          <w:szCs w:val="21"/>
          <w:rPrChange w:id="6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una hoja en la cual viene adherida 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la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tarjeta</w:t>
      </w:r>
      <w:r w:rsidR="00812753" w:rsidRPr="006728DC">
        <w:rPr>
          <w:rFonts w:ascii="Arial Nova" w:hAnsi="Arial Nova" w:cs="Segoe UI Symbol"/>
          <w:color w:val="000000"/>
          <w:sz w:val="21"/>
          <w:szCs w:val="21"/>
          <w:rPrChange w:id="7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713FAF" w:rsidRPr="006728DC">
        <w:rPr>
          <w:rFonts w:ascii="Arial Nova" w:hAnsi="Arial Nova" w:cs="Segoe UI Symbol"/>
          <w:color w:val="000000"/>
          <w:sz w:val="21"/>
          <w:szCs w:val="21"/>
          <w:rPrChange w:id="7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con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su NIP de seguridad. </w:t>
      </w:r>
    </w:p>
    <w:p w14:paraId="3C278BFA" w14:textId="41A1F3FD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7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77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7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79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En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bCs/>
          <w:color w:val="000000"/>
          <w:sz w:val="21"/>
          <w:szCs w:val="21"/>
          <w:rPrChange w:id="81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caso de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2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 extrav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3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ío de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4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su tarjeta </w:t>
      </w:r>
      <w:r w:rsidR="0081275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5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 xml:space="preserve">bancaria </w:t>
      </w:r>
      <w:r w:rsidR="00DD3263" w:rsidRPr="006728DC">
        <w:rPr>
          <w:rFonts w:ascii="Arial Nova" w:hAnsi="Arial Nova" w:cs="Segoe UI Symbol"/>
          <w:b/>
          <w:bCs/>
          <w:color w:val="000000"/>
          <w:sz w:val="21"/>
          <w:szCs w:val="21"/>
          <w:rPrChange w:id="86" w:author="Christian Nuñez" w:date="2020-04-25T12:42:00Z">
            <w:rPr>
              <w:rFonts w:ascii="Arial Nova" w:hAnsi="Arial Nova" w:cs="Segoe UI Symbol"/>
              <w:b/>
              <w:bCs/>
              <w:color w:val="000000"/>
            </w:rPr>
          </w:rPrChange>
        </w:rPr>
        <w:t>o NIP, éstos no se podrán reponer</w:t>
      </w:r>
      <w:r w:rsidR="00B318CC" w:rsidRPr="006728DC">
        <w:rPr>
          <w:rFonts w:ascii="Arial Nova" w:hAnsi="Arial Nova" w:cs="Segoe UI Symbol"/>
          <w:bCs/>
          <w:color w:val="000000"/>
          <w:sz w:val="21"/>
          <w:szCs w:val="21"/>
          <w:rPrChange w:id="87" w:author="Christian Nuñez" w:date="2020-04-25T12:42:00Z">
            <w:rPr>
              <w:rFonts w:ascii="Arial Nova" w:hAnsi="Arial Nova" w:cs="Segoe UI Symbol"/>
              <w:bCs/>
              <w:color w:val="000000"/>
            </w:rPr>
          </w:rPrChange>
        </w:rPr>
        <w:t>.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8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8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 recomienda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1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tener extremo cuidado 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no desechar el sobre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y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9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la hoja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9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B318CC" w:rsidRPr="006728DC">
        <w:rPr>
          <w:rFonts w:ascii="Arial Nova" w:hAnsi="Arial Nova" w:cs="Segoe UI Symbol"/>
          <w:color w:val="000000"/>
          <w:sz w:val="21"/>
          <w:szCs w:val="21"/>
          <w:rPrChange w:id="9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que contiene la información de su tarjeta</w:t>
      </w:r>
      <w:commentRangeStart w:id="97"/>
      <w:commentRangeEnd w:id="97"/>
      <w:r w:rsidR="00B318CC" w:rsidRPr="006728DC">
        <w:rPr>
          <w:rStyle w:val="Refdecomentario"/>
          <w:sz w:val="15"/>
          <w:szCs w:val="15"/>
          <w:rPrChange w:id="98" w:author="Christian Nuñez" w:date="2020-04-25T12:42:00Z">
            <w:rPr>
              <w:rStyle w:val="Refdecomentario"/>
            </w:rPr>
          </w:rPrChange>
        </w:rPr>
        <w:commentReference w:id="97"/>
      </w:r>
      <w:r w:rsidRPr="006728DC">
        <w:rPr>
          <w:rFonts w:ascii="Arial Nova" w:hAnsi="Arial Nova" w:cs="Segoe UI Symbol"/>
          <w:color w:val="000000"/>
          <w:sz w:val="21"/>
          <w:szCs w:val="21"/>
          <w:rPrChange w:id="99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.</w:t>
      </w:r>
    </w:p>
    <w:p w14:paraId="5431C23F" w14:textId="05A43999" w:rsidR="00DD2507" w:rsidRPr="006728DC" w:rsidRDefault="00DD2507" w:rsidP="007C46FD">
      <w:pPr>
        <w:ind w:right="15"/>
        <w:jc w:val="both"/>
        <w:rPr>
          <w:rFonts w:ascii="Arial Nova" w:hAnsi="Arial Nova" w:cs="Segoe UI Symbol"/>
          <w:color w:val="000000"/>
          <w:sz w:val="21"/>
          <w:szCs w:val="21"/>
          <w:rPrChange w:id="100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21"/>
          <w:szCs w:val="21"/>
          <w:rPrChange w:id="101" w:author="Christian Nuñez" w:date="2020-04-25T12:42:00Z">
            <w:rPr>
              <w:rFonts w:ascii="Segoe UI Symbol" w:hAnsi="Segoe UI Symbol" w:cs="Segoe UI Symbol"/>
              <w:color w:val="00000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2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</w:t>
      </w:r>
      <w:r w:rsidR="00DD3263" w:rsidRPr="006728DC">
        <w:rPr>
          <w:rFonts w:ascii="Arial Nova" w:hAnsi="Arial Nova" w:cs="Segoe UI Symbol"/>
          <w:color w:val="000000"/>
          <w:sz w:val="21"/>
          <w:szCs w:val="21"/>
          <w:rPrChange w:id="103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El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4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NIP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5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6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>, se activa al momento de realizar cualquier consulta o retiro en los cajeros</w:t>
      </w:r>
      <w:r w:rsidR="000A55EB" w:rsidRPr="006728DC">
        <w:rPr>
          <w:rFonts w:ascii="Arial Nova" w:hAnsi="Arial Nova" w:cs="Segoe UI Symbol"/>
          <w:color w:val="000000"/>
          <w:sz w:val="21"/>
          <w:szCs w:val="21"/>
          <w:rPrChange w:id="107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automáticos</w:t>
      </w:r>
      <w:r w:rsidRPr="006728DC">
        <w:rPr>
          <w:rFonts w:ascii="Arial Nova" w:hAnsi="Arial Nova" w:cs="Segoe UI Symbol"/>
          <w:color w:val="000000"/>
          <w:sz w:val="21"/>
          <w:szCs w:val="21"/>
          <w:rPrChange w:id="108" w:author="Christian Nuñez" w:date="2020-04-25T12:42:00Z">
            <w:rPr>
              <w:rFonts w:ascii="Arial Nova" w:hAnsi="Arial Nova" w:cs="Segoe UI Symbol"/>
              <w:color w:val="000000"/>
            </w:rPr>
          </w:rPrChange>
        </w:rPr>
        <w:t xml:space="preserve"> autorizados.  </w:t>
      </w:r>
    </w:p>
    <w:p w14:paraId="13F5CF38" w14:textId="0D0EA3C0" w:rsidR="00391133" w:rsidRPr="006728DC" w:rsidDel="006728DC" w:rsidRDefault="00391133" w:rsidP="007C46FD">
      <w:pPr>
        <w:spacing w:after="0"/>
        <w:ind w:right="15"/>
        <w:jc w:val="both"/>
        <w:rPr>
          <w:del w:id="109" w:author="Christian Nuñez" w:date="2020-04-25T12:41:00Z"/>
          <w:rFonts w:ascii="Arial Nova" w:hAnsi="Arial Nova" w:cs="Baloo"/>
          <w:b/>
          <w:bCs/>
        </w:rPr>
      </w:pPr>
    </w:p>
    <w:p w14:paraId="581B5323" w14:textId="6EEF1D4E" w:rsidR="00713FAF" w:rsidRPr="006728DC" w:rsidRDefault="00713FAF" w:rsidP="007C46FD">
      <w:pPr>
        <w:pStyle w:val="Default"/>
        <w:ind w:right="15"/>
        <w:rPr>
          <w:rFonts w:ascii="Proxima Nova Bl" w:hAnsi="Proxima Nova Bl" w:cs="Baloo"/>
          <w:color w:val="002060"/>
          <w:sz w:val="20"/>
          <w:szCs w:val="20"/>
          <w:rPrChange w:id="110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r w:rsidRPr="006728DC">
        <w:rPr>
          <w:rFonts w:ascii="Proxima Nova Bl" w:hAnsi="Proxima Nova Bl" w:cs="Baloo"/>
          <w:color w:val="002060"/>
          <w:sz w:val="20"/>
          <w:szCs w:val="20"/>
          <w:rPrChange w:id="111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>USO DE SU TARJETA</w:t>
      </w:r>
      <w:r w:rsidR="00682541" w:rsidRPr="006728DC">
        <w:rPr>
          <w:rFonts w:ascii="Proxima Nova Bl" w:hAnsi="Proxima Nova Bl" w:cs="Baloo"/>
          <w:color w:val="002060"/>
          <w:sz w:val="20"/>
          <w:szCs w:val="20"/>
          <w:rPrChange w:id="112" w:author="Christian Nuñez" w:date="2020-04-25T12:42:00Z">
            <w:rPr>
              <w:rFonts w:ascii="Proxima Nova Bl" w:hAnsi="Proxima Nova Bl" w:cs="Baloo"/>
              <w:color w:val="002060"/>
              <w:sz w:val="22"/>
              <w:szCs w:val="22"/>
            </w:rPr>
          </w:rPrChange>
        </w:rPr>
        <w:t xml:space="preserve"> BANCARIA</w:t>
      </w:r>
    </w:p>
    <w:p w14:paraId="2B513D9B" w14:textId="63F7667A" w:rsidR="00BD3FFE" w:rsidRPr="006728DC" w:rsidRDefault="00BD3FF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1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sz w:val="21"/>
          <w:szCs w:val="21"/>
          <w:rPrChange w:id="114" w:author="Christian Nuñez" w:date="2020-04-25T12:42:00Z">
            <w:rPr>
              <w:rFonts w:ascii="Segoe UI Symbol" w:hAnsi="Segoe UI Symbol" w:cs="Segoe UI Symbol"/>
            </w:rPr>
          </w:rPrChange>
        </w:rPr>
        <w:t>✓</w:t>
      </w:r>
      <w:r w:rsidRPr="006728DC">
        <w:rPr>
          <w:rFonts w:ascii="Arial Nova" w:hAnsi="Arial Nova" w:cs="Baloo"/>
          <w:sz w:val="21"/>
          <w:szCs w:val="20"/>
          <w:rPrChange w:id="115" w:author="Christian Nuñez" w:date="2020-04-25T12:42:00Z">
            <w:rPr>
              <w:rFonts w:ascii="Arial Nova" w:hAnsi="Arial Nova" w:cs="Baloo"/>
            </w:rPr>
          </w:rPrChange>
        </w:rPr>
        <w:t xml:space="preserve"> </w:t>
      </w:r>
      <w:r w:rsidR="00682541" w:rsidRPr="006728DC">
        <w:rPr>
          <w:rFonts w:ascii="Arial Nova" w:hAnsi="Arial Nova" w:cs="Baloo"/>
          <w:sz w:val="21"/>
          <w:szCs w:val="20"/>
          <w:rPrChange w:id="116" w:author="Christian Nuñez" w:date="2020-04-25T12:42:00Z">
            <w:rPr>
              <w:rFonts w:ascii="Arial Nova" w:hAnsi="Arial Nova" w:cs="Baloo"/>
            </w:rPr>
          </w:rPrChange>
        </w:rPr>
        <w:t xml:space="preserve">Para la disposición de dinero en efectivo a través de su tarjeta bancaria, </w:t>
      </w:r>
      <w:r w:rsidR="00A30EF4" w:rsidRPr="006728DC">
        <w:rPr>
          <w:rFonts w:ascii="Arial Nova" w:hAnsi="Arial Nova" w:cs="Baloo"/>
          <w:sz w:val="21"/>
          <w:szCs w:val="20"/>
          <w:rPrChange w:id="117" w:author="Christian Nuñez" w:date="2020-04-25T12:42:00Z">
            <w:rPr>
              <w:rFonts w:ascii="Arial Nova" w:hAnsi="Arial Nova" w:cs="Baloo"/>
            </w:rPr>
          </w:rPrChange>
        </w:rPr>
        <w:t xml:space="preserve">únicamente </w:t>
      </w:r>
      <w:r w:rsidR="00682541" w:rsidRPr="006728DC">
        <w:rPr>
          <w:rFonts w:ascii="Arial Nova" w:hAnsi="Arial Nova" w:cs="Baloo"/>
          <w:sz w:val="21"/>
          <w:szCs w:val="20"/>
          <w:rPrChange w:id="118" w:author="Christian Nuñez" w:date="2020-04-25T12:42:00Z">
            <w:rPr>
              <w:rFonts w:ascii="Arial Nova" w:hAnsi="Arial Nova" w:cs="Baloo"/>
            </w:rPr>
          </w:rPrChange>
        </w:rPr>
        <w:t xml:space="preserve">será </w:t>
      </w:r>
      <w:r w:rsidR="00A30EF4" w:rsidRPr="006728DC">
        <w:rPr>
          <w:rFonts w:ascii="Arial Nova" w:hAnsi="Arial Nova" w:cs="Baloo"/>
          <w:sz w:val="21"/>
          <w:szCs w:val="20"/>
          <w:rPrChange w:id="119" w:author="Christian Nuñez" w:date="2020-04-25T12:42:00Z">
            <w:rPr>
              <w:rFonts w:ascii="Arial Nova" w:hAnsi="Arial Nova" w:cs="Baloo"/>
            </w:rPr>
          </w:rPrChange>
        </w:rPr>
        <w:t>en los</w:t>
      </w:r>
      <w:ins w:id="120" w:author="alejandro antonio gutierrez gomez" w:date="2020-04-26T20:13:00Z">
        <w:r w:rsidR="009C0FA0">
          <w:rPr>
            <w:rFonts w:ascii="Arial Nova" w:hAnsi="Arial Nova" w:cs="Baloo"/>
            <w:sz w:val="21"/>
            <w:szCs w:val="20"/>
          </w:rPr>
          <w:t xml:space="preserve"> </w:t>
        </w:r>
      </w:ins>
      <w:r w:rsidR="00DD2507" w:rsidRPr="006728DC">
        <w:rPr>
          <w:rFonts w:ascii="Arial Nova" w:hAnsi="Arial Nova" w:cs="Calibri"/>
          <w:color w:val="000000"/>
          <w:sz w:val="21"/>
          <w:szCs w:val="21"/>
          <w:rPrChange w:id="121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cajeros automáticos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2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autorizados</w:t>
      </w:r>
      <w:r w:rsidR="00713FAF" w:rsidRPr="006728DC">
        <w:rPr>
          <w:rFonts w:ascii="Arial Nova" w:hAnsi="Arial Nova" w:cs="Calibri"/>
          <w:color w:val="000000"/>
          <w:sz w:val="21"/>
          <w:szCs w:val="21"/>
          <w:rPrChange w:id="123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de </w:t>
      </w:r>
      <w:r w:rsidR="00213EA0" w:rsidRPr="006728DC">
        <w:rPr>
          <w:rFonts w:ascii="Arial Nova" w:hAnsi="Arial Nova" w:cs="Calibri"/>
          <w:color w:val="000000"/>
          <w:sz w:val="21"/>
          <w:szCs w:val="21"/>
          <w:rPrChange w:id="124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BANBAJIO, INTERCAM, BANCO AZTECA, AFIRME, BANREGIO, BAFAMSA, INBURSA y SCOTIABANK</w:t>
      </w:r>
      <w:r w:rsidRPr="006728DC">
        <w:rPr>
          <w:rFonts w:ascii="Arial Nova" w:hAnsi="Arial Nova" w:cs="Calibri"/>
          <w:color w:val="000000"/>
          <w:sz w:val="21"/>
          <w:szCs w:val="21"/>
          <w:rPrChange w:id="125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.</w:t>
      </w:r>
      <w:r w:rsidR="00A30EF4" w:rsidRPr="006728DC">
        <w:rPr>
          <w:rFonts w:ascii="Arial Nova" w:hAnsi="Arial Nova" w:cs="Calibri"/>
          <w:color w:val="000000"/>
          <w:sz w:val="21"/>
          <w:szCs w:val="21"/>
          <w:rPrChange w:id="126" w:author="Christian Nuñez" w:date="2020-04-25T12:42:00Z">
            <w:rPr>
              <w:rFonts w:ascii="Arial Nova" w:hAnsi="Arial Nova" w:cs="Calibri"/>
              <w:color w:val="000000"/>
            </w:rPr>
          </w:rPrChange>
        </w:rPr>
        <w:t xml:space="preserve"> </w:t>
      </w:r>
      <w:commentRangeStart w:id="127"/>
      <w:r w:rsidR="00A30EF4" w:rsidRPr="006728DC">
        <w:rPr>
          <w:rFonts w:ascii="Arial Nova" w:hAnsi="Arial Nova" w:cs="Calibri"/>
          <w:color w:val="000000"/>
          <w:sz w:val="21"/>
          <w:szCs w:val="21"/>
          <w:rPrChange w:id="128" w:author="Christian Nuñez" w:date="2020-04-25T12:42:00Z">
            <w:rPr>
              <w:rFonts w:ascii="Arial Nova" w:hAnsi="Arial Nova" w:cs="Calibri"/>
              <w:color w:val="000000"/>
            </w:rPr>
          </w:rPrChange>
        </w:rPr>
        <w:t>No podrá realizar retiros directamente en ventanilla.</w:t>
      </w:r>
      <w:commentRangeEnd w:id="127"/>
      <w:r w:rsidR="00A30EF4" w:rsidRPr="006728DC">
        <w:rPr>
          <w:rStyle w:val="Refdecomentario"/>
          <w:sz w:val="15"/>
          <w:szCs w:val="15"/>
          <w:rPrChange w:id="129" w:author="Christian Nuñez" w:date="2020-04-25T12:42:00Z">
            <w:rPr>
              <w:rStyle w:val="Refdecomentario"/>
            </w:rPr>
          </w:rPrChange>
        </w:rPr>
        <w:commentReference w:id="127"/>
      </w:r>
    </w:p>
    <w:p w14:paraId="66B53F9E" w14:textId="170BECFA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30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31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3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r w:rsidR="00F92DF0" w:rsidRPr="006728DC">
        <w:rPr>
          <w:rFonts w:ascii="Arial Nova" w:hAnsi="Arial Nova" w:cs="Calibri"/>
          <w:color w:val="000000"/>
          <w:sz w:val="18"/>
          <w:szCs w:val="18"/>
          <w:rPrChange w:id="13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Con su </w:t>
      </w:r>
      <w:r w:rsidRPr="006728DC">
        <w:rPr>
          <w:rFonts w:ascii="Arial Nova" w:hAnsi="Arial Nova" w:cs="Calibri"/>
          <w:color w:val="000000"/>
          <w:sz w:val="18"/>
          <w:szCs w:val="18"/>
          <w:rPrChange w:id="13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tarjeta</w:t>
      </w:r>
      <w:r w:rsidR="00A30EF4" w:rsidRPr="006728DC">
        <w:rPr>
          <w:rFonts w:ascii="Arial Nova" w:hAnsi="Arial Nova" w:cs="Calibri"/>
          <w:color w:val="000000"/>
          <w:sz w:val="18"/>
          <w:szCs w:val="18"/>
          <w:rPrChange w:id="135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bancaria</w:t>
      </w:r>
      <w:r w:rsidRPr="006728DC">
        <w:rPr>
          <w:rFonts w:ascii="Arial Nova" w:hAnsi="Arial Nova" w:cs="Calibri"/>
          <w:color w:val="000000"/>
          <w:sz w:val="18"/>
          <w:szCs w:val="18"/>
          <w:rPrChange w:id="136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puede </w:t>
      </w:r>
      <w:commentRangeStart w:id="137"/>
      <w:r w:rsidRPr="006728DC">
        <w:rPr>
          <w:rFonts w:ascii="Arial Nova" w:hAnsi="Arial Nova" w:cs="Calibri"/>
          <w:color w:val="000000"/>
          <w:sz w:val="18"/>
          <w:szCs w:val="18"/>
          <w:rPrChange w:id="138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realizar compras</w:t>
      </w:r>
      <w:commentRangeEnd w:id="137"/>
      <w:r w:rsidR="00F92DF0" w:rsidRPr="006728DC">
        <w:rPr>
          <w:rStyle w:val="Refdecomentario"/>
          <w:sz w:val="15"/>
          <w:szCs w:val="15"/>
          <w:rPrChange w:id="139" w:author="Christian Nuñez" w:date="2020-04-25T12:42:00Z">
            <w:rPr>
              <w:rStyle w:val="Refdecomentario"/>
            </w:rPr>
          </w:rPrChange>
        </w:rPr>
        <w:commentReference w:id="137"/>
      </w:r>
      <w:r w:rsidRPr="006728DC">
        <w:rPr>
          <w:rFonts w:ascii="Arial Nova" w:hAnsi="Arial Nova" w:cs="Calibri"/>
          <w:color w:val="000000"/>
          <w:sz w:val="18"/>
          <w:szCs w:val="18"/>
          <w:rPrChange w:id="140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en las Farmacias ISSEG y en aquellos </w:t>
      </w:r>
      <w:commentRangeStart w:id="141"/>
      <w:r w:rsidRPr="006728DC">
        <w:rPr>
          <w:rFonts w:ascii="Arial Nova" w:hAnsi="Arial Nova" w:cs="Calibri"/>
          <w:color w:val="000000"/>
          <w:sz w:val="18"/>
          <w:szCs w:val="18"/>
          <w:rPrChange w:id="142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establecimientos </w:t>
      </w:r>
      <w:r w:rsidR="00213EA0" w:rsidRPr="006728DC">
        <w:rPr>
          <w:rFonts w:ascii="Arial Nova" w:hAnsi="Arial Nova" w:cs="Calibri"/>
          <w:color w:val="000000"/>
          <w:sz w:val="18"/>
          <w:szCs w:val="18"/>
          <w:rPrChange w:id="143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que cuenten con un convenio con la Tarjeta </w:t>
      </w:r>
      <w:proofErr w:type="gramStart"/>
      <w:r w:rsidR="00213EA0" w:rsidRPr="006728DC">
        <w:rPr>
          <w:rFonts w:ascii="Arial Nova" w:hAnsi="Arial Nova" w:cs="Calibri"/>
          <w:color w:val="000000"/>
          <w:sz w:val="18"/>
          <w:szCs w:val="18"/>
          <w:rPrChange w:id="144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Carnet</w:t>
      </w:r>
      <w:proofErr w:type="gramEnd"/>
      <w:r w:rsidRPr="006728DC">
        <w:rPr>
          <w:rFonts w:ascii="Arial Nova" w:hAnsi="Arial Nova" w:cs="Calibri"/>
          <w:color w:val="000000"/>
          <w:sz w:val="18"/>
          <w:szCs w:val="18"/>
          <w:rPrChange w:id="145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.</w:t>
      </w:r>
      <w:commentRangeEnd w:id="141"/>
      <w:r w:rsidR="00F92DF0" w:rsidRPr="006728DC">
        <w:rPr>
          <w:rStyle w:val="Refdecomentario"/>
          <w:sz w:val="15"/>
          <w:szCs w:val="15"/>
          <w:rPrChange w:id="146" w:author="Christian Nuñez" w:date="2020-04-25T12:42:00Z">
            <w:rPr>
              <w:rStyle w:val="Refdecomentario"/>
            </w:rPr>
          </w:rPrChange>
        </w:rPr>
        <w:commentReference w:id="141"/>
      </w:r>
    </w:p>
    <w:p w14:paraId="52568835" w14:textId="77777777" w:rsidR="00BA3FEE" w:rsidRPr="006728DC" w:rsidRDefault="00BA3FEE" w:rsidP="007C46FD">
      <w:pPr>
        <w:ind w:right="15"/>
        <w:jc w:val="both"/>
        <w:rPr>
          <w:rFonts w:ascii="Arial Nova" w:hAnsi="Arial Nova" w:cs="Calibri"/>
          <w:color w:val="000000"/>
          <w:sz w:val="18"/>
          <w:szCs w:val="18"/>
          <w:rPrChange w:id="147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48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Calibri"/>
          <w:color w:val="000000"/>
          <w:sz w:val="18"/>
          <w:szCs w:val="18"/>
          <w:rPrChange w:id="149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 xml:space="preserve"> </w:t>
      </w:r>
      <w:commentRangeStart w:id="150"/>
      <w:r w:rsidRPr="006728DC">
        <w:rPr>
          <w:rFonts w:ascii="Arial Nova" w:hAnsi="Arial Nova" w:cs="Calibri"/>
          <w:color w:val="000000"/>
          <w:sz w:val="18"/>
          <w:szCs w:val="18"/>
          <w:rPrChange w:id="151" w:author="Christian Nuñez" w:date="2020-04-25T12:42:00Z">
            <w:rPr>
              <w:rFonts w:ascii="Arial Nova" w:hAnsi="Arial Nova" w:cs="Calibri"/>
              <w:color w:val="000000"/>
              <w:sz w:val="20"/>
              <w:szCs w:val="20"/>
            </w:rPr>
          </w:rPrChange>
        </w:rPr>
        <w:t>Al momento de recibir su tarjeta, deberá llenar el Talón adjunto al sobre y firmar las listas</w:t>
      </w:r>
      <w:commentRangeEnd w:id="150"/>
      <w:r w:rsidR="00F92DF0" w:rsidRPr="006728DC">
        <w:rPr>
          <w:rStyle w:val="Refdecomentario"/>
          <w:sz w:val="15"/>
          <w:szCs w:val="15"/>
          <w:rPrChange w:id="152" w:author="Christian Nuñez" w:date="2020-04-25T12:42:00Z">
            <w:rPr>
              <w:rStyle w:val="Refdecomentario"/>
            </w:rPr>
          </w:rPrChange>
        </w:rPr>
        <w:commentReference w:id="150"/>
      </w:r>
    </w:p>
    <w:p w14:paraId="5CB4441A" w14:textId="3F8F0278" w:rsidR="00DA1583" w:rsidRPr="006728DC" w:rsidRDefault="00DA1583" w:rsidP="007C46FD">
      <w:pPr>
        <w:ind w:right="15"/>
        <w:jc w:val="both"/>
        <w:rPr>
          <w:rFonts w:ascii="Arial Nova" w:hAnsi="Arial Nova" w:cs="Segoe UI Symbol"/>
          <w:color w:val="000000"/>
          <w:sz w:val="18"/>
          <w:szCs w:val="18"/>
          <w:rPrChange w:id="153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</w:pPr>
      <w:r w:rsidRPr="006728DC">
        <w:rPr>
          <w:rFonts w:ascii="Segoe UI Symbol" w:hAnsi="Segoe UI Symbol" w:cs="Segoe UI Symbol"/>
          <w:color w:val="000000"/>
          <w:sz w:val="18"/>
          <w:szCs w:val="18"/>
          <w:rPrChange w:id="154" w:author="Christian Nuñez" w:date="2020-04-25T12:42:00Z">
            <w:rPr>
              <w:rFonts w:ascii="Segoe UI Symbol" w:hAnsi="Segoe UI Symbol" w:cs="Segoe UI Symbol"/>
              <w:color w:val="000000"/>
              <w:sz w:val="20"/>
              <w:szCs w:val="20"/>
            </w:rPr>
          </w:rPrChange>
        </w:rPr>
        <w:t>✓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5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total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6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 la tarjeta bancaria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7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deberá retirarse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58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de los cajeros automáticos autorizados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59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o agotarse 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0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en compras realizadas de manera electrónica, 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1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en un plazo no mayor a los dos meses posteriores al pago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2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del apoyo económico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3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 en caso contrario</w:t>
      </w:r>
      <w:r w:rsidR="00F92DF0" w:rsidRPr="006728DC">
        <w:rPr>
          <w:rFonts w:ascii="Arial Nova" w:hAnsi="Arial Nova" w:cs="Segoe UI Symbol"/>
          <w:color w:val="000000"/>
          <w:sz w:val="18"/>
          <w:szCs w:val="18"/>
          <w:rPrChange w:id="164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>,</w:t>
      </w:r>
      <w:r w:rsidRPr="006728DC">
        <w:rPr>
          <w:rFonts w:ascii="Arial Nova" w:hAnsi="Arial Nova" w:cs="Segoe UI Symbol"/>
          <w:color w:val="000000"/>
          <w:sz w:val="18"/>
          <w:szCs w:val="18"/>
          <w:rPrChange w:id="165" w:author="Christian Nuñez" w:date="2020-04-25T12:42:00Z">
            <w:rPr>
              <w:rFonts w:ascii="Arial Nova" w:hAnsi="Arial Nova" w:cs="Segoe UI Symbol"/>
              <w:color w:val="000000"/>
              <w:sz w:val="20"/>
              <w:szCs w:val="20"/>
            </w:rPr>
          </w:rPrChange>
        </w:rPr>
        <w:t xml:space="preserve"> el saldo existente en la tarjeta será cancelado. </w:t>
      </w:r>
    </w:p>
    <w:p w14:paraId="0AA5740A" w14:textId="77777777" w:rsidR="005D0856" w:rsidRPr="00EF1437" w:rsidRDefault="005D0856" w:rsidP="005D0856">
      <w:pPr>
        <w:pStyle w:val="Piedepgina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p>
    <w:p w14:paraId="086147E7" w14:textId="77777777" w:rsidR="00F07BB9" w:rsidRPr="00EF1437" w:rsidRDefault="005D0856" w:rsidP="005D0856">
      <w:pPr>
        <w:pStyle w:val="Default"/>
        <w:ind w:right="15"/>
        <w:jc w:val="center"/>
        <w:rPr>
          <w:rFonts w:ascii="Arial Nova" w:hAnsi="Arial Nova" w:cs="Arial"/>
          <w:i/>
          <w:sz w:val="14"/>
          <w:szCs w:val="14"/>
          <w:lang w:val="es-ES"/>
        </w:rPr>
      </w:pPr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p>
    <w:p w14:paraId="1710191A" w14:textId="3954F84A" w:rsidR="008414C5" w:rsidRPr="00EF1437" w:rsidRDefault="00BF3B47" w:rsidP="008414C5">
      <w:pPr>
        <w:pStyle w:val="Piedepgina"/>
        <w:jc w:val="center"/>
        <w:rPr>
          <w:rFonts w:ascii="Arial Nova" w:hAnsi="Arial Nova"/>
          <w:sz w:val="14"/>
          <w:szCs w:val="14"/>
        </w:rPr>
      </w:pPr>
      <w:commentRangeStart w:id="166"/>
      <w:commentRangeEnd w:id="166"/>
      <w:r>
        <w:rPr>
          <w:rStyle w:val="Refdecomentario"/>
        </w:rPr>
        <w:commentReference w:id="166"/>
      </w:r>
      <w:r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>
        <w:rPr>
          <w:rFonts w:ascii="Arial Nova" w:hAnsi="Arial Nova" w:cs="Arial"/>
          <w:i/>
          <w:sz w:val="14"/>
          <w:szCs w:val="14"/>
          <w:lang w:val="es-ES"/>
        </w:rPr>
        <w:t>P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>
        <w:rPr>
          <w:rFonts w:ascii="Arial Nova" w:hAnsi="Arial Nova" w:cs="Arial"/>
          <w:i/>
          <w:sz w:val="14"/>
          <w:szCs w:val="14"/>
          <w:lang w:val="es-ES"/>
        </w:rPr>
        <w:t xml:space="preserve"> en</w:t>
      </w:r>
      <w:r w:rsidR="00EF1437">
        <w:rPr>
          <w:rFonts w:ascii="Arial Nova" w:hAnsi="Arial Nova" w:cs="Arial"/>
          <w:i/>
          <w:sz w:val="14"/>
          <w:szCs w:val="14"/>
          <w:lang w:val="es-ES"/>
        </w:rPr>
        <w:t xml:space="preserve"> </w:t>
      </w:r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 xml:space="preserve">www.desarrollosocial.guanajuato.gob. </w:t>
      </w:r>
      <w:proofErr w:type="spellStart"/>
      <w:r w:rsidR="008414C5" w:rsidRPr="00EF1437">
        <w:rPr>
          <w:rFonts w:ascii="Arial Nova" w:hAnsi="Arial Nova" w:cs="Arial"/>
          <w:i/>
          <w:sz w:val="14"/>
          <w:szCs w:val="14"/>
          <w:lang w:val="es-ES"/>
        </w:rPr>
        <w:t>mx</w:t>
      </w:r>
      <w:proofErr w:type="spellEnd"/>
    </w:p>
    <w:p w14:paraId="5F9FA60D" w14:textId="58B2133B" w:rsidR="007C46FD" w:rsidRDefault="005D0856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74ABD4DD">
                <wp:simplePos x="0" y="0"/>
                <wp:positionH relativeFrom="page">
                  <wp:posOffset>0</wp:posOffset>
                </wp:positionH>
                <wp:positionV relativeFrom="paragraph">
                  <wp:posOffset>131816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3616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4pt" to="61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tApW4tsAAAAHAQAADwAAAGRycy9kb3ducmV2&#10;LnhtbEyPwU7DMBBE70j8g7VI3KjTtIqqEKcqEUgcoSD1uo1NHNVeR7Gbpn/P9gTHnRnNvK22s3di&#10;MmPsAylYLjIQhtqge+oUfH+9PW1AxISk0QUyCq4mwra+v6uw1OFCn2bap05wCcUSFdiUhlLK2Frj&#10;MS7CYIi9nzB6THyOndQjXrjcO5lnWSE99sQLFgfTWNOe9mevYMamLd53qTkU0+vHy3Rw9jo6pR4f&#10;5t0ziGTm9BeGGz6jQ81Mx3AmHYVTwI8kBXnG/Dc3X63WII6srDcg60r+569/AQ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LQKVuL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</w:p>
    <w:p w14:paraId="0AB235FD" w14:textId="322A5775" w:rsidR="005D0856" w:rsidDel="006728DC" w:rsidRDefault="005F30FF" w:rsidP="007C46FD">
      <w:pPr>
        <w:pStyle w:val="Default"/>
        <w:spacing w:line="276" w:lineRule="auto"/>
        <w:ind w:right="15"/>
        <w:jc w:val="both"/>
        <w:rPr>
          <w:del w:id="167" w:author="Christian Nuñez" w:date="2020-04-25T12:41:00Z"/>
          <w:rFonts w:ascii="Arial Nova" w:hAnsi="Arial Nova"/>
          <w:sz w:val="20"/>
          <w:szCs w:val="20"/>
        </w:rPr>
      </w:pPr>
      <w:ins w:id="168" w:author="alejandro antonio gutierrez gomez" w:date="2020-04-26T19:50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99BC3BE" wp14:editId="24D6DFC7">
                  <wp:simplePos x="0" y="0"/>
                  <wp:positionH relativeFrom="column">
                    <wp:posOffset>799583</wp:posOffset>
                  </wp:positionH>
                  <wp:positionV relativeFrom="paragraph">
                    <wp:posOffset>257454</wp:posOffset>
                  </wp:positionV>
                  <wp:extent cx="1433383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33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8D174D0" id="Conector recto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5pt,20.25pt" to="175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" strokecolor="black [3200]" strokeweight=".5pt">
                  <v:stroke joinstyle="miter"/>
                </v:line>
              </w:pict>
            </mc:Fallback>
          </mc:AlternateContent>
        </w:r>
      </w:ins>
      <w:ins w:id="169" w:author="alejandro antonio gutierrez gomez" w:date="2020-04-26T19:51:00Z">
        <w:r w:rsidR="00BB1E60"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C6F6D0F" wp14:editId="70016242">
                  <wp:simplePos x="0" y="0"/>
                  <wp:positionH relativeFrom="column">
                    <wp:posOffset>3422537</wp:posOffset>
                  </wp:positionH>
                  <wp:positionV relativeFrom="paragraph">
                    <wp:posOffset>256847</wp:posOffset>
                  </wp:positionV>
                  <wp:extent cx="1237129" cy="0"/>
                  <wp:effectExtent l="0" t="0" r="0" b="0"/>
                  <wp:wrapNone/>
                  <wp:docPr id="3" name="Conector rec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371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D5109BB" id="Conector rec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5pt,20.2pt" to="366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</w:ins>
    </w:p>
    <w:p w14:paraId="7C5580DF" w14:textId="5C3F40D7" w:rsidR="006728DC" w:rsidRPr="00AC4C44" w:rsidRDefault="006728DC" w:rsidP="006728DC">
      <w:pPr>
        <w:pStyle w:val="Default"/>
        <w:spacing w:line="276" w:lineRule="auto"/>
        <w:ind w:right="15"/>
        <w:jc w:val="both"/>
        <w:rPr>
          <w:moveTo w:id="170" w:author="Christian Nuñez" w:date="2020-04-25T12:42:00Z"/>
          <w:rFonts w:ascii="Arial Nova" w:hAnsi="Arial Nova"/>
          <w:sz w:val="16"/>
          <w:szCs w:val="16"/>
        </w:rPr>
      </w:pPr>
      <w:ins w:id="171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  <w:r w:rsidR="00DA1583" w:rsidRPr="006728DC">
        <w:rPr>
          <w:rFonts w:ascii="Arial Nova" w:hAnsi="Arial Nova"/>
          <w:sz w:val="16"/>
          <w:szCs w:val="16"/>
          <w:rPrChange w:id="17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Folio electrónico: </w:t>
      </w:r>
      <w:ins w:id="173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 </w:t>
        </w:r>
      </w:ins>
      <w:del w:id="174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75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del w:id="176" w:author="alejandro antonio gutierrez gomez" w:date="2020-04-26T19:16:00Z">
        <w:r w:rsidR="00DA1583" w:rsidRPr="00BB1E60" w:rsidDel="00EF7C4B">
          <w:rPr>
            <w:rFonts w:ascii="Arial Nova" w:hAnsi="Arial Nova"/>
            <w:sz w:val="16"/>
            <w:szCs w:val="16"/>
            <w:rPrChange w:id="177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178" w:author="alejandro antonio gutierrez gomez" w:date="2020-04-26T19:16:00Z">
        <w:r w:rsidR="00EF7C4B" w:rsidRPr="00BB1E60">
          <w:rPr>
            <w:rFonts w:ascii="Arial Nova" w:hAnsi="Arial Nova"/>
            <w:sz w:val="16"/>
            <w:szCs w:val="16"/>
          </w:rPr>
          <w:t>${folio</w:t>
        </w:r>
      </w:ins>
      <w:ins w:id="179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}                </w:t>
        </w:r>
      </w:ins>
      <w:ins w:id="180" w:author="alejandro antonio gutierrez gomez" w:date="2020-04-26T20:04:00Z">
        <w:r w:rsidR="005F30FF">
          <w:rPr>
            <w:rFonts w:ascii="Arial Nova" w:hAnsi="Arial Nova"/>
            <w:sz w:val="16"/>
            <w:szCs w:val="16"/>
          </w:rPr>
          <w:t xml:space="preserve">       </w:t>
        </w:r>
      </w:ins>
      <w:ins w:id="181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</w:t>
        </w:r>
      </w:ins>
      <w:ins w:id="182" w:author="alejandro antonio gutierrez gomez" w:date="2020-04-26T20:05:00Z">
        <w:r w:rsidR="005F30FF">
          <w:rPr>
            <w:rFonts w:ascii="Arial Nova" w:hAnsi="Arial Nova"/>
            <w:sz w:val="16"/>
            <w:szCs w:val="16"/>
          </w:rPr>
          <w:t xml:space="preserve">        </w:t>
        </w:r>
      </w:ins>
      <w:del w:id="183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184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______________</w:delText>
        </w:r>
      </w:del>
      <w:ins w:id="185" w:author="Christian Nuñez" w:date="2020-04-25T12:43:00Z">
        <w:del w:id="186" w:author="alejandro antonio gutierrez gomez" w:date="2020-04-26T20:05:00Z">
          <w:r w:rsidRPr="00BB1E60" w:rsidDel="005F30FF">
            <w:rPr>
              <w:rFonts w:ascii="Arial Nova" w:hAnsi="Arial Nova"/>
              <w:sz w:val="16"/>
              <w:szCs w:val="16"/>
            </w:rPr>
            <w:delText>.</w:delText>
          </w:r>
        </w:del>
        <w:r>
          <w:rPr>
            <w:rFonts w:ascii="Arial Nova" w:hAnsi="Arial Nova"/>
            <w:sz w:val="16"/>
            <w:szCs w:val="16"/>
          </w:rPr>
          <w:t xml:space="preserve">           </w:t>
        </w:r>
        <w:del w:id="187" w:author="alejandro antonio gutierrez gomez" w:date="2020-04-26T20:05:00Z">
          <w:r w:rsidDel="005F30FF">
            <w:rPr>
              <w:rFonts w:ascii="Arial Nova" w:hAnsi="Arial Nova"/>
              <w:sz w:val="16"/>
              <w:szCs w:val="16"/>
            </w:rPr>
            <w:delText xml:space="preserve">       </w:delText>
          </w:r>
        </w:del>
        <w:del w:id="188" w:author="alejandro antonio gutierrez gomez" w:date="2020-04-26T19:51:00Z">
          <w:r w:rsidDel="00BB1E60">
            <w:rPr>
              <w:rFonts w:ascii="Arial Nova" w:hAnsi="Arial Nova"/>
              <w:sz w:val="16"/>
              <w:szCs w:val="16"/>
            </w:rPr>
            <w:delText xml:space="preserve"> </w:delText>
          </w:r>
        </w:del>
        <w:del w:id="189" w:author="alejandro antonio gutierrez gomez" w:date="2020-04-26T19:16:00Z">
          <w:r w:rsidDel="00EF7C4B">
            <w:rPr>
              <w:rFonts w:ascii="Arial Nova" w:hAnsi="Arial Nova"/>
              <w:sz w:val="16"/>
              <w:szCs w:val="16"/>
            </w:rPr>
            <w:delText xml:space="preserve">    </w:delText>
          </w:r>
        </w:del>
      </w:ins>
      <w:del w:id="190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19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192" w:author="alejandro antonio gutierrez gomez" w:date="2020-04-26T19:16:00Z">
        <w:r w:rsidR="00DA1583" w:rsidRPr="006728DC" w:rsidDel="00EF7C4B">
          <w:rPr>
            <w:rFonts w:ascii="Arial Nova" w:hAnsi="Arial Nova"/>
            <w:sz w:val="16"/>
            <w:szCs w:val="16"/>
            <w:rPrChange w:id="19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194" w:author="Christian Nuñez" w:date="2020-04-25T12:42:00Z" w:name="move38710978"/>
      <w:moveTo w:id="195" w:author="Christian Nuñez" w:date="2020-04-25T12:42:00Z">
        <w:del w:id="196" w:author="Christian Nuñez" w:date="2020-04-25T13:12:00Z">
          <w:r w:rsidRPr="00AC4C44" w:rsidDel="00751EF1">
            <w:rPr>
              <w:rFonts w:ascii="Arial Nova" w:hAnsi="Arial Nova"/>
              <w:sz w:val="16"/>
              <w:szCs w:val="16"/>
            </w:rPr>
            <w:delText>Número</w:delText>
          </w:r>
        </w:del>
      </w:moveTo>
      <w:ins w:id="197" w:author="Christian Nuñez" w:date="2020-04-25T13:12:00Z">
        <w:r w:rsidR="00751EF1">
          <w:rPr>
            <w:rFonts w:ascii="Arial Nova" w:hAnsi="Arial Nova"/>
            <w:sz w:val="16"/>
            <w:szCs w:val="16"/>
          </w:rPr>
          <w:t>Terminación</w:t>
        </w:r>
      </w:ins>
      <w:moveTo w:id="198" w:author="Christian Nuñez" w:date="2020-04-25T12:42:00Z">
        <w:r w:rsidRPr="00AC4C44">
          <w:rPr>
            <w:rFonts w:ascii="Arial Nova" w:hAnsi="Arial Nova"/>
            <w:sz w:val="16"/>
            <w:szCs w:val="16"/>
          </w:rPr>
          <w:t xml:space="preserve"> de tarjeta: </w:t>
        </w:r>
      </w:moveTo>
      <w:ins w:id="199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       ${</w:t>
        </w:r>
        <w:proofErr w:type="spellStart"/>
        <w:r w:rsidR="00BB1E60">
          <w:rPr>
            <w:rFonts w:ascii="Arial Nova" w:hAnsi="Arial Nova"/>
            <w:sz w:val="16"/>
            <w:szCs w:val="16"/>
          </w:rPr>
          <w:t>terminacion</w:t>
        </w:r>
        <w:proofErr w:type="spellEnd"/>
        <w:r w:rsidR="00BB1E60">
          <w:rPr>
            <w:rFonts w:ascii="Arial Nova" w:hAnsi="Arial Nova"/>
            <w:sz w:val="16"/>
            <w:szCs w:val="16"/>
          </w:rPr>
          <w:t xml:space="preserve">}                          </w:t>
        </w:r>
      </w:ins>
      <w:moveTo w:id="200" w:author="Christian Nuñez" w:date="2020-04-25T12:42:00Z">
        <w:del w:id="201" w:author="alejandro antonio gutierrez gomez" w:date="2020-04-26T19:51:00Z">
          <w:r w:rsidRPr="00AC4C44" w:rsidDel="00BB1E60">
            <w:rPr>
              <w:rFonts w:ascii="Arial Nova" w:hAnsi="Arial Nova"/>
              <w:sz w:val="16"/>
              <w:szCs w:val="16"/>
            </w:rPr>
            <w:delText>_______________________________</w:delText>
          </w:r>
        </w:del>
        <w:del w:id="202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Pr="00AC4C44">
          <w:rPr>
            <w:rFonts w:ascii="Arial Nova" w:hAnsi="Arial Nova"/>
            <w:sz w:val="16"/>
            <w:szCs w:val="16"/>
          </w:rPr>
          <w:t>Fecha de entrega: ______________________</w:t>
        </w:r>
        <w:del w:id="203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194"/>
    <w:p w14:paraId="71CDE8A6" w14:textId="63133979" w:rsidR="00DA1583" w:rsidRPr="006728DC" w:rsidDel="006728DC" w:rsidRDefault="00BB1E60" w:rsidP="007C46FD">
      <w:pPr>
        <w:pStyle w:val="Default"/>
        <w:spacing w:line="276" w:lineRule="auto"/>
        <w:ind w:right="15"/>
        <w:jc w:val="both"/>
        <w:rPr>
          <w:del w:id="204" w:author="Christian Nuñez" w:date="2020-04-25T12:44:00Z"/>
          <w:rFonts w:ascii="Arial Nova" w:hAnsi="Arial Nova"/>
          <w:sz w:val="16"/>
          <w:szCs w:val="16"/>
          <w:rPrChange w:id="205" w:author="Christian Nuñez" w:date="2020-04-25T12:40:00Z">
            <w:rPr>
              <w:del w:id="206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07" w:author="alejandro antonio gutierrez gomez" w:date="2020-04-26T19:52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14A72C" wp14:editId="1E15CE81">
                  <wp:simplePos x="0" y="0"/>
                  <wp:positionH relativeFrom="column">
                    <wp:posOffset>1104264</wp:posOffset>
                  </wp:positionH>
                  <wp:positionV relativeFrom="paragraph">
                    <wp:posOffset>121533</wp:posOffset>
                  </wp:positionV>
                  <wp:extent cx="5820355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20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AE0674" id="Conector recto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9.55pt" to="545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7737B133" w:rsidR="00357757" w:rsidRPr="006728DC" w:rsidDel="006728DC" w:rsidRDefault="00DA1583" w:rsidP="007C46FD">
      <w:pPr>
        <w:pStyle w:val="Default"/>
        <w:spacing w:line="276" w:lineRule="auto"/>
        <w:ind w:right="15"/>
        <w:jc w:val="both"/>
        <w:rPr>
          <w:del w:id="208" w:author="Christian Nuñez" w:date="2020-04-25T12:44:00Z"/>
          <w:rFonts w:ascii="Arial Nova" w:hAnsi="Arial Nova"/>
          <w:sz w:val="16"/>
          <w:szCs w:val="16"/>
          <w:rPrChange w:id="209" w:author="Christian Nuñez" w:date="2020-04-25T12:40:00Z">
            <w:rPr>
              <w:del w:id="210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r w:rsidRPr="006728DC">
        <w:rPr>
          <w:rFonts w:ascii="Arial Nova" w:hAnsi="Arial Nova"/>
          <w:sz w:val="16"/>
          <w:szCs w:val="16"/>
          <w:rPrChange w:id="21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728DC">
        <w:rPr>
          <w:rFonts w:ascii="Arial Nova" w:hAnsi="Arial Nova"/>
          <w:sz w:val="16"/>
          <w:szCs w:val="16"/>
          <w:rPrChange w:id="21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728DC">
        <w:rPr>
          <w:rFonts w:ascii="Arial Nova" w:hAnsi="Arial Nova"/>
          <w:sz w:val="16"/>
          <w:szCs w:val="16"/>
          <w:rPrChange w:id="21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728DC">
        <w:rPr>
          <w:rFonts w:ascii="Arial Nova" w:hAnsi="Arial Nova"/>
          <w:sz w:val="16"/>
          <w:szCs w:val="16"/>
          <w:rPrChange w:id="21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728DC">
        <w:rPr>
          <w:rFonts w:ascii="Arial Nova" w:hAnsi="Arial Nova"/>
          <w:sz w:val="16"/>
          <w:szCs w:val="16"/>
          <w:rPrChange w:id="21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</w:p>
    <w:p w14:paraId="03631BEC" w14:textId="3B3F9FF0" w:rsidR="00F07BB9" w:rsidDel="00BB1E60" w:rsidRDefault="00DA1583" w:rsidP="00BB1E60">
      <w:pPr>
        <w:pStyle w:val="Default"/>
        <w:spacing w:line="276" w:lineRule="auto"/>
        <w:ind w:right="15"/>
        <w:jc w:val="both"/>
        <w:rPr>
          <w:del w:id="216" w:author="alejandro antonio gutierrez gomez" w:date="2020-04-26T19:52:00Z"/>
          <w:rFonts w:ascii="Arial Nova" w:hAnsi="Arial Nova"/>
          <w:sz w:val="16"/>
          <w:szCs w:val="16"/>
        </w:rPr>
      </w:pPr>
      <w:del w:id="217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1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</w:delText>
        </w:r>
        <w:r w:rsidR="00391133" w:rsidRPr="006728DC" w:rsidDel="00BB1E60">
          <w:rPr>
            <w:rFonts w:ascii="Arial Nova" w:hAnsi="Arial Nova"/>
            <w:sz w:val="16"/>
            <w:szCs w:val="16"/>
            <w:rPrChange w:id="21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</w:delText>
        </w:r>
        <w:r w:rsidRPr="006728DC" w:rsidDel="00BB1E60">
          <w:rPr>
            <w:rFonts w:ascii="Arial Nova" w:hAnsi="Arial Nova"/>
            <w:sz w:val="16"/>
            <w:szCs w:val="16"/>
            <w:rPrChange w:id="22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  <w:r w:rsidR="00F07BB9" w:rsidRPr="006728DC" w:rsidDel="00BB1E60">
          <w:rPr>
            <w:rFonts w:ascii="Arial Nova" w:hAnsi="Arial Nova"/>
            <w:sz w:val="16"/>
            <w:szCs w:val="16"/>
            <w:rPrChange w:id="22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</w:delText>
        </w:r>
        <w:r w:rsidRPr="006728DC" w:rsidDel="00BB1E60">
          <w:rPr>
            <w:rFonts w:ascii="Arial Nova" w:hAnsi="Arial Nova"/>
            <w:sz w:val="16"/>
            <w:szCs w:val="16"/>
            <w:rPrChange w:id="22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</w:p>
    <w:p w14:paraId="12E7A051" w14:textId="65E1B538" w:rsidR="00BB1E60" w:rsidRPr="006728DC" w:rsidRDefault="00BB1E60">
      <w:pPr>
        <w:pStyle w:val="Default"/>
        <w:spacing w:line="276" w:lineRule="auto"/>
        <w:ind w:right="15"/>
        <w:jc w:val="both"/>
        <w:rPr>
          <w:ins w:id="223" w:author="alejandro antonio gutierrez gomez" w:date="2020-04-26T19:52:00Z"/>
          <w:rFonts w:ascii="Arial Nova" w:hAnsi="Arial Nova"/>
          <w:sz w:val="16"/>
          <w:szCs w:val="16"/>
          <w:rPrChange w:id="224" w:author="Christian Nuñez" w:date="2020-04-25T12:40:00Z">
            <w:rPr>
              <w:ins w:id="225" w:author="alejandro antonio gutierrez gomez" w:date="2020-04-26T19:52:00Z"/>
              <w:rFonts w:ascii="Arial Nova" w:hAnsi="Arial Nova"/>
              <w:sz w:val="20"/>
              <w:szCs w:val="20"/>
            </w:rPr>
          </w:rPrChange>
        </w:rPr>
      </w:pPr>
      <w:ins w:id="226" w:author="alejandro antonio gutierrez gomez" w:date="2020-04-26T19:52:00Z">
        <w:r>
          <w:rPr>
            <w:rFonts w:ascii="Arial Nova" w:hAnsi="Arial Nova"/>
            <w:sz w:val="16"/>
            <w:szCs w:val="16"/>
          </w:rPr>
          <w:tab/>
          <w:t>${nombre}</w:t>
        </w:r>
      </w:ins>
    </w:p>
    <w:p w14:paraId="0C32EAB4" w14:textId="3849F0BA" w:rsidR="00DD3263" w:rsidRPr="006728DC" w:rsidRDefault="00DD3263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2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28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2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3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</w:t>
      </w:r>
      <w:ins w:id="231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>o</w:t>
        </w:r>
      </w:ins>
      <w:ins w:id="232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33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 xml:space="preserve">  </w:t>
        </w:r>
      </w:ins>
      <w:ins w:id="234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35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${</w:t>
        </w:r>
        <w:proofErr w:type="spellStart"/>
        <w:proofErr w:type="gramStart"/>
        <w:r w:rsidR="005F30FF" w:rsidRPr="00CB5847">
          <w:rPr>
            <w:rFonts w:ascii="Arial Nova" w:hAnsi="Arial Nova"/>
            <w:sz w:val="16"/>
            <w:szCs w:val="16"/>
            <w:u w:val="single"/>
            <w:rPrChange w:id="23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mun</w:t>
        </w:r>
        <w:proofErr w:type="spellEnd"/>
        <w:r w:rsidR="005F30FF" w:rsidRPr="00CB5847">
          <w:rPr>
            <w:rFonts w:ascii="Arial Nova" w:hAnsi="Arial Nova"/>
            <w:sz w:val="16"/>
            <w:szCs w:val="16"/>
            <w:u w:val="single"/>
            <w:rPrChange w:id="237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}</w:t>
        </w:r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38" w:author="alejandro antonio gutierrez gomez" w:date="2020-04-26T20:27:00Z">
        <w:r w:rsidR="00127725">
          <w:rPr>
            <w:rFonts w:ascii="Arial Nova" w:hAnsi="Arial Nova"/>
            <w:sz w:val="16"/>
            <w:szCs w:val="16"/>
          </w:rPr>
          <w:t xml:space="preserve">  </w:t>
        </w:r>
        <w:proofErr w:type="gramEnd"/>
        <w:r w:rsidR="00127725">
          <w:rPr>
            <w:rFonts w:ascii="Arial Nova" w:hAnsi="Arial Nova"/>
            <w:sz w:val="16"/>
            <w:szCs w:val="16"/>
          </w:rPr>
          <w:t xml:space="preserve">  </w:t>
        </w:r>
      </w:ins>
      <w:del w:id="239" w:author="alejandro antonio gutierrez gomez" w:date="2020-04-26T20:06:00Z">
        <w:r w:rsidRPr="006728DC" w:rsidDel="005F30FF">
          <w:rPr>
            <w:rFonts w:ascii="Arial Nova" w:hAnsi="Arial Nova"/>
            <w:sz w:val="16"/>
            <w:szCs w:val="16"/>
            <w:rPrChange w:id="24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o_________________________________</w:delText>
        </w:r>
        <w:r w:rsidR="007C46FD" w:rsidRPr="006728DC" w:rsidDel="005F30FF">
          <w:rPr>
            <w:rFonts w:ascii="Arial Nova" w:hAnsi="Arial Nova"/>
            <w:sz w:val="16"/>
            <w:szCs w:val="16"/>
            <w:rPrChange w:id="24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 </w:delText>
        </w:r>
      </w:del>
      <w:r w:rsidR="007C46FD" w:rsidRPr="006728DC">
        <w:rPr>
          <w:rFonts w:ascii="Arial Nova" w:hAnsi="Arial Nova"/>
          <w:sz w:val="16"/>
          <w:szCs w:val="16"/>
          <w:rPrChange w:id="24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43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44" w:author="alejandro antonio gutierrez gomez" w:date="2020-04-26T20:08:00Z"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45" w:author="alejandro antonio gutierrez gomez" w:date="2020-04-26T20:22:00Z">
        <w:r w:rsidR="00EF510D">
          <w:rPr>
            <w:rFonts w:ascii="Arial Nova" w:hAnsi="Arial Nova"/>
            <w:sz w:val="16"/>
            <w:szCs w:val="16"/>
          </w:rPr>
          <w:t xml:space="preserve"> </w:t>
        </w:r>
      </w:ins>
      <w:ins w:id="246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47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${localidad}</w:t>
        </w:r>
      </w:ins>
      <w:ins w:id="248" w:author="alejandro antonio gutierrez gomez" w:date="2020-04-26T20:29:00Z">
        <w:r w:rsidR="00CB5847">
          <w:rPr>
            <w:rFonts w:ascii="Arial Nova" w:hAnsi="Arial Nova"/>
            <w:sz w:val="16"/>
            <w:szCs w:val="16"/>
          </w:rPr>
          <w:t xml:space="preserve">    </w:t>
        </w:r>
      </w:ins>
      <w:del w:id="249" w:author="alejandro antonio gutierrez gomez" w:date="2020-04-26T20:06:00Z">
        <w:r w:rsidR="007C46FD" w:rsidRPr="006728DC" w:rsidDel="005F30FF">
          <w:rPr>
            <w:rFonts w:ascii="Arial Nova" w:hAnsi="Arial Nova"/>
            <w:sz w:val="16"/>
            <w:szCs w:val="16"/>
            <w:rPrChange w:id="25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43D65114" w:rsidR="00DA1583" w:rsidRPr="006728DC" w:rsidDel="006728DC" w:rsidRDefault="006728DC" w:rsidP="007C46FD">
      <w:pPr>
        <w:pStyle w:val="Default"/>
        <w:spacing w:line="276" w:lineRule="auto"/>
        <w:ind w:right="15"/>
        <w:jc w:val="both"/>
        <w:rPr>
          <w:moveFrom w:id="251" w:author="Christian Nuñez" w:date="2020-04-25T12:42:00Z"/>
          <w:rFonts w:ascii="Arial Nova" w:hAnsi="Arial Nova"/>
          <w:sz w:val="16"/>
          <w:szCs w:val="16"/>
          <w:rPrChange w:id="252" w:author="Christian Nuñez" w:date="2020-04-25T12:40:00Z">
            <w:rPr>
              <w:moveFrom w:id="253" w:author="Christian Nuñez" w:date="2020-04-25T12:42:00Z"/>
              <w:rFonts w:ascii="Arial Nova" w:hAnsi="Arial Nova"/>
              <w:sz w:val="20"/>
              <w:szCs w:val="20"/>
            </w:rPr>
          </w:rPrChange>
        </w:rPr>
      </w:pPr>
      <w:ins w:id="254" w:author="Christian Nuñez" w:date="2020-04-25T12:46:00Z">
        <w:r>
          <w:rPr>
            <w:rFonts w:ascii="Arial Nova" w:hAnsi="Arial Nova"/>
            <w:sz w:val="16"/>
            <w:szCs w:val="16"/>
          </w:rPr>
          <w:t>Marque una opción</w:t>
        </w:r>
      </w:ins>
      <w:ins w:id="255" w:author="Christian Nuñez" w:date="2020-04-25T12:47:00Z">
        <w:r>
          <w:rPr>
            <w:rFonts w:ascii="Arial Nova" w:hAnsi="Arial Nova"/>
            <w:sz w:val="16"/>
            <w:szCs w:val="16"/>
          </w:rPr>
          <w:t>:</w:t>
        </w:r>
      </w:ins>
      <w:ins w:id="256" w:author="Christian Nuñez" w:date="2020-04-25T12:46:00Z">
        <w:r>
          <w:rPr>
            <w:rFonts w:ascii="Arial Nova" w:hAnsi="Arial Nova"/>
            <w:sz w:val="16"/>
            <w:szCs w:val="16"/>
          </w:rPr>
          <w:t xml:space="preserve">   [</w:t>
        </w:r>
      </w:ins>
      <w:moveFromRangeStart w:id="257" w:author="Christian Nuñez" w:date="2020-04-25T12:42:00Z" w:name="move38710978"/>
      <w:moveFrom w:id="258" w:author="Christian Nuñez" w:date="2020-04-25T12:42:00Z">
        <w:r w:rsidR="00F07BB9" w:rsidRPr="006728DC" w:rsidDel="006728DC">
          <w:rPr>
            <w:rFonts w:ascii="Arial Nova" w:hAnsi="Arial Nova"/>
            <w:sz w:val="16"/>
            <w:szCs w:val="16"/>
            <w:rPrChange w:id="25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6728DC" w:rsidDel="006728DC">
          <w:rPr>
            <w:rFonts w:ascii="Arial Nova" w:hAnsi="Arial Nova"/>
            <w:sz w:val="16"/>
            <w:szCs w:val="16"/>
            <w:rPrChange w:id="26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6728DC" w:rsidDel="006728DC">
          <w:rPr>
            <w:rFonts w:ascii="Arial Nova" w:hAnsi="Arial Nova"/>
            <w:sz w:val="16"/>
            <w:szCs w:val="16"/>
            <w:rPrChange w:id="26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6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6728DC" w:rsidDel="006728DC">
          <w:rPr>
            <w:rFonts w:ascii="Arial Nova" w:hAnsi="Arial Nova"/>
            <w:sz w:val="16"/>
            <w:szCs w:val="16"/>
            <w:rPrChange w:id="26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26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6728DC" w:rsidDel="006728DC">
          <w:rPr>
            <w:rFonts w:ascii="Arial Nova" w:hAnsi="Arial Nova"/>
            <w:sz w:val="16"/>
            <w:szCs w:val="16"/>
            <w:rPrChange w:id="26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6728DC" w:rsidDel="006728DC">
          <w:rPr>
            <w:rFonts w:ascii="Arial Nova" w:hAnsi="Arial Nova"/>
            <w:sz w:val="16"/>
            <w:szCs w:val="16"/>
            <w:rPrChange w:id="26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3061D50" w:rsidR="00DA1583" w:rsidRPr="006728DC" w:rsidRDefault="00DA158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6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moveFrom w:id="268" w:author="Christian Nuñez" w:date="2020-04-25T12:42:00Z">
        <w:r w:rsidRPr="006728DC" w:rsidDel="006728DC">
          <w:rPr>
            <w:rFonts w:ascii="Arial Nova" w:hAnsi="Arial Nova"/>
            <w:sz w:val="16"/>
            <w:szCs w:val="16"/>
            <w:rPrChange w:id="26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257"/>
      <w:r w:rsidR="00357757" w:rsidRPr="006728DC">
        <w:rPr>
          <w:rFonts w:ascii="Arial Nova" w:hAnsi="Arial Nova"/>
          <w:sz w:val="16"/>
          <w:szCs w:val="16"/>
          <w:rPrChange w:id="27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6728DC">
        <w:rPr>
          <w:rFonts w:ascii="Arial Nova" w:hAnsi="Arial Nova"/>
          <w:sz w:val="16"/>
          <w:szCs w:val="16"/>
          <w:rPrChange w:id="27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6728DC">
        <w:rPr>
          <w:rFonts w:ascii="Arial Nova" w:hAnsi="Arial Nova"/>
          <w:sz w:val="16"/>
          <w:szCs w:val="16"/>
          <w:rPrChange w:id="27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273" w:author="Christian Nuñez" w:date="2020-04-25T12:46:00Z">
        <w:r w:rsidR="006728DC">
          <w:rPr>
            <w:rFonts w:ascii="Arial Nova" w:hAnsi="Arial Nova"/>
            <w:sz w:val="16"/>
            <w:szCs w:val="16"/>
          </w:rPr>
          <w:t xml:space="preserve">]   </w:t>
        </w:r>
      </w:ins>
      <w:r w:rsidR="00357757" w:rsidRPr="006728DC">
        <w:rPr>
          <w:rFonts w:ascii="Arial Nova" w:hAnsi="Arial Nova"/>
          <w:sz w:val="16"/>
          <w:szCs w:val="16"/>
          <w:rPrChange w:id="27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275" w:author="Christian Nuñez" w:date="2020-04-25T12:46:00Z">
        <w:r w:rsidR="00357757" w:rsidRPr="006728DC" w:rsidDel="006728DC">
          <w:rPr>
            <w:rFonts w:ascii="Arial Nova" w:hAnsi="Arial Nova"/>
            <w:sz w:val="16"/>
            <w:szCs w:val="16"/>
            <w:rPrChange w:id="27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6728DC" w:rsidDel="006728DC">
          <w:rPr>
            <w:rFonts w:ascii="Arial Nova" w:hAnsi="Arial Nova"/>
            <w:sz w:val="16"/>
            <w:szCs w:val="16"/>
            <w:rPrChange w:id="27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278" w:author="Christian Nuñez" w:date="2020-04-25T12:46:00Z">
        <w:r w:rsidR="006728DC">
          <w:rPr>
            <w:rFonts w:ascii="Arial Nova" w:hAnsi="Arial Nova"/>
            <w:sz w:val="16"/>
            <w:szCs w:val="16"/>
          </w:rPr>
          <w:t>[</w:t>
        </w:r>
      </w:ins>
      <w:r w:rsidRPr="006728DC">
        <w:rPr>
          <w:rFonts w:ascii="Arial Nova" w:hAnsi="Arial Nova"/>
          <w:sz w:val="16"/>
          <w:szCs w:val="16"/>
          <w:rPrChange w:id="27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280" w:author="Christian Nuñez" w:date="2020-04-25T12:47:00Z">
        <w:r w:rsidR="00571A28">
          <w:rPr>
            <w:rFonts w:ascii="Arial Nova" w:hAnsi="Arial Nova"/>
            <w:sz w:val="16"/>
            <w:szCs w:val="16"/>
          </w:rPr>
          <w:t xml:space="preserve">] </w:t>
        </w:r>
        <w:r w:rsidR="00571A28" w:rsidRPr="00AC4C44">
          <w:rPr>
            <w:rFonts w:ascii="Arial Nova" w:hAnsi="Arial Nova"/>
            <w:sz w:val="16"/>
            <w:szCs w:val="16"/>
          </w:rPr>
          <w:t>_________</w:t>
        </w:r>
      </w:ins>
      <w:ins w:id="281" w:author="Christian Nuñez" w:date="2020-04-25T12:48:00Z">
        <w:r w:rsidR="00571A28" w:rsidRPr="00AC4C44">
          <w:rPr>
            <w:rFonts w:ascii="Arial Nova" w:hAnsi="Arial Nova"/>
            <w:sz w:val="16"/>
            <w:szCs w:val="16"/>
          </w:rPr>
          <w:t>_____</w:t>
        </w:r>
        <w:r w:rsidR="005F6526" w:rsidRPr="00AC4C44">
          <w:rPr>
            <w:rFonts w:ascii="Arial Nova" w:hAnsi="Arial Nova"/>
            <w:sz w:val="16"/>
            <w:szCs w:val="16"/>
          </w:rPr>
          <w:t>_________</w:t>
        </w:r>
        <w:r w:rsidR="00571A28" w:rsidRPr="00AC4C44">
          <w:rPr>
            <w:rFonts w:ascii="Arial Nova" w:hAnsi="Arial Nova"/>
            <w:sz w:val="16"/>
            <w:szCs w:val="16"/>
          </w:rPr>
          <w:t>__</w:t>
        </w:r>
      </w:ins>
      <w:ins w:id="282" w:author="Christian Nuñez" w:date="2020-04-25T12:47:00Z">
        <w:r w:rsidR="00571A28" w:rsidRPr="00AC4C44">
          <w:rPr>
            <w:rFonts w:ascii="Arial Nova" w:hAnsi="Arial Nova"/>
            <w:sz w:val="16"/>
            <w:szCs w:val="16"/>
          </w:rPr>
          <w:t>______</w:t>
        </w:r>
      </w:ins>
      <w:del w:id="283" w:author="Christian Nuñez" w:date="2020-04-25T12:46:00Z">
        <w:r w:rsidRPr="006728DC" w:rsidDel="006728DC">
          <w:rPr>
            <w:rFonts w:ascii="Arial Nova" w:hAnsi="Arial Nova"/>
            <w:sz w:val="16"/>
            <w:szCs w:val="16"/>
            <w:rPrChange w:id="28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285" w:author="Christian Nuñez" w:date="2020-04-25T12:47:00Z">
        <w:r w:rsidRPr="006728DC" w:rsidDel="00571A28">
          <w:rPr>
            <w:rFonts w:ascii="Arial Nova" w:hAnsi="Arial Nova"/>
            <w:sz w:val="16"/>
            <w:szCs w:val="16"/>
            <w:rPrChange w:id="28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6728DC" w:rsidDel="006728DC">
          <w:rPr>
            <w:rFonts w:ascii="Arial Nova" w:hAnsi="Arial Nova"/>
            <w:sz w:val="16"/>
            <w:szCs w:val="16"/>
            <w:rPrChange w:id="287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6728DC">
        <w:rPr>
          <w:rFonts w:ascii="Arial Nova" w:hAnsi="Arial Nova"/>
          <w:sz w:val="16"/>
          <w:szCs w:val="16"/>
          <w:rPrChange w:id="28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6728DC">
        <w:rPr>
          <w:rFonts w:ascii="Arial Nova" w:hAnsi="Arial Nova"/>
          <w:sz w:val="16"/>
          <w:szCs w:val="16"/>
          <w:rPrChange w:id="28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6728DC">
        <w:rPr>
          <w:rFonts w:ascii="Arial Nova" w:hAnsi="Arial Nova"/>
          <w:sz w:val="16"/>
          <w:szCs w:val="16"/>
          <w:rPrChange w:id="29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: ______________________</w:t>
      </w:r>
      <w:r w:rsidR="00DD3263" w:rsidRPr="006728DC">
        <w:rPr>
          <w:rFonts w:ascii="Arial Nova" w:hAnsi="Arial Nova"/>
          <w:sz w:val="16"/>
          <w:szCs w:val="16"/>
          <w:rPrChange w:id="29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6728DC">
        <w:rPr>
          <w:rFonts w:ascii="Arial Nova" w:hAnsi="Arial Nova"/>
          <w:sz w:val="16"/>
          <w:szCs w:val="16"/>
          <w:rPrChange w:id="29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A60E8F2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3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294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295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296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7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77777777" w:rsidR="00C84D0D" w:rsidRPr="006728DC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298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43ACAE6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299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00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01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395BAD44" w:rsidR="00391133" w:rsidRPr="00DA1583" w:rsidRDefault="006728DC" w:rsidP="007C46FD">
      <w:pPr>
        <w:ind w:right="15"/>
        <w:jc w:val="both"/>
        <w:rPr>
          <w:rFonts w:ascii="Arial Nova" w:hAnsi="Arial Nova" w:cs="Baloo"/>
        </w:rPr>
      </w:pPr>
      <w:ins w:id="302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03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04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sectPr w:rsidR="00391133" w:rsidRPr="00DA1583" w:rsidSect="0002293E">
      <w:headerReference w:type="default" r:id="rId12"/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</w:t>
      </w:r>
      <w:proofErr w:type="gramStart"/>
      <w:r>
        <w:t>no ,</w:t>
      </w:r>
      <w:proofErr w:type="gramEnd"/>
      <w:r>
        <w:t xml:space="preserve"> no serían beneficiarios. </w:t>
      </w:r>
    </w:p>
  </w:comment>
  <w:comment w:id="23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57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proofErr w:type="gramStart"/>
      <w:r>
        <w:t>El talón va en el sobre?</w:t>
      </w:r>
      <w:proofErr w:type="gramEnd"/>
      <w:r>
        <w:t xml:space="preserve"> </w:t>
      </w:r>
      <w:proofErr w:type="gramStart"/>
      <w:r>
        <w:t>O es la parte final punteada de este informativo?</w:t>
      </w:r>
      <w:proofErr w:type="gramEnd"/>
      <w:r>
        <w:t xml:space="preserve">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proofErr w:type="gramStart"/>
      <w:r>
        <w:t>En caso de que las tarjetas se entreguen por correspondencia con motivo de la contingencia, a quien le entregan ese talón de recibido?</w:t>
      </w:r>
      <w:proofErr w:type="gramEnd"/>
    </w:p>
  </w:comment>
  <w:comment w:id="97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127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137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Compras con descuento en farmacias ISSEG?</w:t>
      </w:r>
      <w:proofErr w:type="gramEnd"/>
      <w:r>
        <w:t xml:space="preserve"> En caso positivo se sugiere agregar al texto. </w:t>
      </w:r>
    </w:p>
  </w:comment>
  <w:comment w:id="141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proofErr w:type="gramStart"/>
      <w:r>
        <w:t>En donde puede consultar esta información de los establecimientos el beneficiario?</w:t>
      </w:r>
      <w:proofErr w:type="gramEnd"/>
      <w:r>
        <w:t xml:space="preserve">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50" w:author="ALMA LILIA AKALL PICON" w:date="2020-04-24T22:23:00Z" w:initials="ALAP">
    <w:p w14:paraId="20BFC9B7" w14:textId="246DEFD7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Se sugiere eliminar este punto, toda vez que ya se menciona en los puntos de PAGO POR JORNALES. </w:t>
      </w:r>
    </w:p>
    <w:p w14:paraId="52B5D309" w14:textId="00741639" w:rsidR="00F92DF0" w:rsidRPr="00F92DF0" w:rsidRDefault="00F92DF0">
      <w:pPr>
        <w:pStyle w:val="Textocomentario"/>
        <w:rPr>
          <w:b/>
        </w:rPr>
      </w:pPr>
      <w:proofErr w:type="gramStart"/>
      <w:r>
        <w:rPr>
          <w:b/>
        </w:rPr>
        <w:t>Cuá</w:t>
      </w:r>
      <w:r w:rsidRPr="00F92DF0">
        <w:rPr>
          <w:b/>
        </w:rPr>
        <w:t>les listas??</w:t>
      </w:r>
      <w:proofErr w:type="gramEnd"/>
    </w:p>
  </w:comment>
  <w:comment w:id="166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</w:t>
      </w:r>
      <w:proofErr w:type="gramStart"/>
      <w:r>
        <w:t>formato ,</w:t>
      </w:r>
      <w:proofErr w:type="gramEnd"/>
      <w:r>
        <w:t xml:space="preserve">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69C4C11E" w15:done="0"/>
  <w15:commentEx w15:paraId="396CE5DF" w15:done="0"/>
  <w15:commentEx w15:paraId="1211384F" w15:done="0"/>
  <w15:commentEx w15:paraId="745AE6CC" w15:done="0"/>
  <w15:commentEx w15:paraId="1B9417E8" w15:done="0"/>
  <w15:commentEx w15:paraId="5FCF4E3E" w15:done="0"/>
  <w15:commentEx w15:paraId="52B5D309" w15:done="0"/>
  <w15:commentEx w15:paraId="19422D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69C4C11E" w16cid:durableId="224EADEF"/>
  <w16cid:commentId w16cid:paraId="396CE5DF" w16cid:durableId="224EADF0"/>
  <w16cid:commentId w16cid:paraId="1211384F" w16cid:durableId="224EADF1"/>
  <w16cid:commentId w16cid:paraId="745AE6CC" w16cid:durableId="224EADF2"/>
  <w16cid:commentId w16cid:paraId="1B9417E8" w16cid:durableId="224EADF3"/>
  <w16cid:commentId w16cid:paraId="5FCF4E3E" w16cid:durableId="224EADF4"/>
  <w16cid:commentId w16cid:paraId="52B5D309" w16cid:durableId="224EADF5"/>
  <w16cid:commentId w16cid:paraId="19422DC1" w16cid:durableId="224EA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2D238" w14:textId="77777777" w:rsidR="009A0FDE" w:rsidRDefault="009A0FDE" w:rsidP="00D54551">
      <w:pPr>
        <w:spacing w:after="0" w:line="240" w:lineRule="auto"/>
      </w:pPr>
      <w:r>
        <w:separator/>
      </w:r>
    </w:p>
  </w:endnote>
  <w:endnote w:type="continuationSeparator" w:id="0">
    <w:p w14:paraId="477810F6" w14:textId="77777777" w:rsidR="009A0FDE" w:rsidRDefault="009A0FDE" w:rsidP="00D5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Baloo"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E720E" w14:textId="77777777" w:rsidR="009A0FDE" w:rsidRDefault="009A0FDE" w:rsidP="00D54551">
      <w:pPr>
        <w:spacing w:after="0" w:line="240" w:lineRule="auto"/>
      </w:pPr>
      <w:r>
        <w:separator/>
      </w:r>
    </w:p>
  </w:footnote>
  <w:footnote w:type="continuationSeparator" w:id="0">
    <w:p w14:paraId="320218D9" w14:textId="77777777" w:rsidR="009A0FDE" w:rsidRDefault="009A0FDE" w:rsidP="00D5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3A5C9" w14:textId="03FBA1F6" w:rsidR="00CF24BF" w:rsidRDefault="00CF24BF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Nuñez">
    <w15:presenceInfo w15:providerId="Windows Live" w15:userId="4c55a9b0a0189dfe"/>
  </w15:person>
  <w15:person w15:author="ALMA LILIA AKALL PICON">
    <w15:presenceInfo w15:providerId="None" w15:userId="ALMA LILIA AKALL PICON"/>
  </w15:person>
  <w15:person w15:author="alejandro antonio gutierrez gomez">
    <w15:presenceInfo w15:providerId="Windows Live" w15:userId="61631089cb7e7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37B79"/>
    <w:rsid w:val="00087E39"/>
    <w:rsid w:val="000A55EB"/>
    <w:rsid w:val="00127725"/>
    <w:rsid w:val="00133115"/>
    <w:rsid w:val="00213EA0"/>
    <w:rsid w:val="002A0526"/>
    <w:rsid w:val="002A072F"/>
    <w:rsid w:val="00331AF4"/>
    <w:rsid w:val="00357757"/>
    <w:rsid w:val="00391133"/>
    <w:rsid w:val="00395A05"/>
    <w:rsid w:val="004945C5"/>
    <w:rsid w:val="00571A28"/>
    <w:rsid w:val="005D0856"/>
    <w:rsid w:val="005F30FF"/>
    <w:rsid w:val="005F6526"/>
    <w:rsid w:val="006728DC"/>
    <w:rsid w:val="00682541"/>
    <w:rsid w:val="00702343"/>
    <w:rsid w:val="00713FAF"/>
    <w:rsid w:val="00714744"/>
    <w:rsid w:val="00751EF1"/>
    <w:rsid w:val="007C46FD"/>
    <w:rsid w:val="007C4713"/>
    <w:rsid w:val="00812753"/>
    <w:rsid w:val="008360C5"/>
    <w:rsid w:val="008367A2"/>
    <w:rsid w:val="008414C5"/>
    <w:rsid w:val="0085415D"/>
    <w:rsid w:val="008D16B1"/>
    <w:rsid w:val="00956625"/>
    <w:rsid w:val="009A0FDE"/>
    <w:rsid w:val="009C0FA0"/>
    <w:rsid w:val="009D0BE9"/>
    <w:rsid w:val="00A30EF4"/>
    <w:rsid w:val="00B158DF"/>
    <w:rsid w:val="00B20C63"/>
    <w:rsid w:val="00B318CC"/>
    <w:rsid w:val="00B56D57"/>
    <w:rsid w:val="00B951D3"/>
    <w:rsid w:val="00BA3FEE"/>
    <w:rsid w:val="00BB1E60"/>
    <w:rsid w:val="00BD3FFE"/>
    <w:rsid w:val="00BF3B47"/>
    <w:rsid w:val="00C84D0D"/>
    <w:rsid w:val="00CB5847"/>
    <w:rsid w:val="00CF24BF"/>
    <w:rsid w:val="00D54551"/>
    <w:rsid w:val="00DA1583"/>
    <w:rsid w:val="00DD2507"/>
    <w:rsid w:val="00DD2D8C"/>
    <w:rsid w:val="00DD3263"/>
    <w:rsid w:val="00EE00AA"/>
    <w:rsid w:val="00EF1437"/>
    <w:rsid w:val="00EF510D"/>
    <w:rsid w:val="00EF7C4B"/>
    <w:rsid w:val="00F07BB9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54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5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alejandro antonio gutierrez gomez</cp:lastModifiedBy>
  <cp:revision>24</cp:revision>
  <dcterms:created xsi:type="dcterms:W3CDTF">2020-04-25T01:52:00Z</dcterms:created>
  <dcterms:modified xsi:type="dcterms:W3CDTF">2020-04-27T02:02:00Z</dcterms:modified>
</cp:coreProperties>
</file>