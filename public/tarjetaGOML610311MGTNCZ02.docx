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77777777" w:rsidR="00DA1583" w:rsidRDefault="00395A05" w:rsidP="007C46FD">
      <w:pPr>
        <w:pStyle w:val="Default"/>
        <w:ind w:right="15"/>
        <w:jc w:val="both"/>
        <w:rPr>
          <w:rFonts w:ascii="Proxima Nova Bl" w:hAnsi="Proxima Nova Bl" w:cs="Baloo"/>
        </w:rPr>
      </w:pPr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175248" wp14:editId="4BBC88F8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DF72C1" wp14:editId="094215BB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="0085415D" w:rsidRPr="0085415D">
        <w:rPr>
          <w:rFonts w:ascii="Proxima Nova Bl" w:hAnsi="Proxima Nova Bl" w:cs="Baloo"/>
        </w:rPr>
        <w:t xml:space="preserve"> </w:t>
      </w:r>
    </w:p>
    <w:p w14:paraId="7CF4C19D" w14:textId="77777777" w:rsidR="008360C5" w:rsidRPr="00F07BB9" w:rsidRDefault="00FC571C" w:rsidP="007C46FD">
      <w:pPr>
        <w:pStyle w:val="Default"/>
        <w:ind w:right="15"/>
        <w:jc w:val="center"/>
        <w:rPr>
          <w:rFonts w:ascii="Proxima Nova Bl" w:hAnsi="Proxima Nova Bl" w:cs="Baloo"/>
          <w:color w:val="002060"/>
        </w:rPr>
      </w:pPr>
      <w:r w:rsidRPr="00F07BB9">
        <w:rPr>
          <w:rFonts w:ascii="Proxima Nova Bl" w:hAnsi="Proxima Nova Bl" w:cs="Baloo"/>
          <w:color w:val="002060"/>
        </w:rPr>
        <w:t>DOCUMENTO INFORMATIVO</w:t>
      </w:r>
    </w:p>
    <w:p w14:paraId="54B4A0F1" w14:textId="47BE54D1" w:rsidR="00213EA0" w:rsidRPr="006728DC" w:rsidDel="006728DC" w:rsidRDefault="00213EA0" w:rsidP="007C46FD">
      <w:pPr>
        <w:ind w:right="15"/>
        <w:jc w:val="both"/>
        <w:rPr>
          <w:del w:id="0" w:author="Christian Nuñez" w:date="2020-04-25T12:41:00Z"/>
          <w:rFonts w:ascii="Arial Nova" w:hAnsi="Arial Nova" w:cs="Baloo"/>
          <w:sz w:val="21"/>
          <w:szCs w:val="20"/>
          <w:rPrChange w:id="1" w:author="Christian Nuñez" w:date="2020-04-25T12:42:00Z">
            <w:rPr>
              <w:del w:id="2" w:author="Christian Nuñez" w:date="2020-04-25T12:41:00Z"/>
              <w:rFonts w:ascii="Arial Nova" w:hAnsi="Arial Nova" w:cs="Baloo"/>
            </w:rPr>
          </w:rPrChange>
        </w:rPr>
      </w:pPr>
    </w:p>
    <w:p w14:paraId="1E85B2F8" w14:textId="2D9C3E5B" w:rsidR="00357757" w:rsidRPr="006728DC" w:rsidRDefault="00702343" w:rsidP="007C46FD">
      <w:pPr>
        <w:ind w:right="15"/>
        <w:jc w:val="both"/>
        <w:rPr>
          <w:rFonts w:ascii="Arial Nova" w:hAnsi="Arial Nova" w:cs="Baloo"/>
          <w:sz w:val="21"/>
          <w:szCs w:val="20"/>
          <w:rPrChange w:id="3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b/>
          <w:sz w:val="21"/>
          <w:szCs w:val="20"/>
          <w:rPrChange w:id="4" w:author="Christian Nuñez" w:date="2020-04-25T12:42:00Z">
            <w:rPr>
              <w:rFonts w:ascii="Arial Nova" w:hAnsi="Arial Nova" w:cs="Baloo"/>
              <w:b/>
            </w:rPr>
          </w:rPrChange>
        </w:rPr>
        <w:t>Estimado beneficiario</w:t>
      </w:r>
      <w:r w:rsidR="00357757" w:rsidRPr="006728DC">
        <w:rPr>
          <w:rFonts w:ascii="Arial Nova" w:hAnsi="Arial Nova" w:cs="Baloo"/>
          <w:b/>
          <w:sz w:val="21"/>
          <w:szCs w:val="20"/>
          <w:rPrChange w:id="5" w:author="Christian Nuñez" w:date="2020-04-25T12:42:00Z">
            <w:rPr>
              <w:rFonts w:ascii="Arial Nova" w:hAnsi="Arial Nova" w:cs="Baloo"/>
              <w:b/>
            </w:rPr>
          </w:rPrChange>
        </w:rPr>
        <w:t>:</w:t>
      </w:r>
    </w:p>
    <w:p w14:paraId="308F0F99" w14:textId="4922F7D8" w:rsidR="00702343" w:rsidRPr="006728DC" w:rsidRDefault="00357757" w:rsidP="007C46FD">
      <w:pPr>
        <w:ind w:right="15"/>
        <w:jc w:val="both"/>
        <w:rPr>
          <w:rFonts w:ascii="Arial Nova" w:hAnsi="Arial Nova" w:cs="Baloo"/>
          <w:sz w:val="21"/>
          <w:szCs w:val="20"/>
          <w:rPrChange w:id="6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sz w:val="21"/>
          <w:szCs w:val="20"/>
          <w:rPrChange w:id="7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8" w:author="Christian Nuñez" w:date="2020-04-25T12:42:00Z">
            <w:rPr>
              <w:rFonts w:ascii="Arial Nova" w:hAnsi="Arial Nova" w:cs="Baloo"/>
            </w:rPr>
          </w:rPrChange>
        </w:rPr>
        <w:t xml:space="preserve">a </w:t>
      </w:r>
      <w:r w:rsidR="00702343" w:rsidRPr="006728DC">
        <w:rPr>
          <w:rFonts w:ascii="Arial Nova" w:hAnsi="Arial Nova" w:cs="Baloo"/>
          <w:b/>
          <w:sz w:val="21"/>
          <w:szCs w:val="20"/>
          <w:rPrChange w:id="9" w:author="Christian Nuñez" w:date="2020-04-25T12:42:00Z">
            <w:rPr>
              <w:rFonts w:ascii="Arial Nova" w:hAnsi="Arial Nova" w:cs="Baloo"/>
              <w:b/>
            </w:rPr>
          </w:rPrChange>
        </w:rPr>
        <w:t>Secretaría de Desarrollo Social y Humano del Estado de Guanajuato</w:t>
      </w:r>
      <w:r w:rsidR="00702343" w:rsidRPr="006728DC">
        <w:rPr>
          <w:rFonts w:ascii="Arial Nova" w:hAnsi="Arial Nova" w:cs="Baloo"/>
          <w:sz w:val="21"/>
          <w:szCs w:val="20"/>
          <w:rPrChange w:id="10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8D16B1" w:rsidRPr="006728DC">
        <w:rPr>
          <w:rFonts w:ascii="Arial Nova" w:hAnsi="Arial Nova" w:cs="Baloo"/>
          <w:sz w:val="21"/>
          <w:szCs w:val="20"/>
          <w:rPrChange w:id="11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12" w:author="Christian Nuñez" w:date="2020-04-25T12:42:00Z">
            <w:rPr>
              <w:rFonts w:ascii="Arial Nova" w:hAnsi="Arial Nova" w:cs="Baloo"/>
            </w:rPr>
          </w:rPrChange>
        </w:rPr>
        <w:t xml:space="preserve">e </w:t>
      </w:r>
      <w:r w:rsidRPr="006728DC">
        <w:rPr>
          <w:rFonts w:ascii="Arial Nova" w:hAnsi="Arial Nova" w:cs="Baloo"/>
          <w:sz w:val="21"/>
          <w:szCs w:val="20"/>
          <w:rPrChange w:id="13" w:author="Christian Nuñez" w:date="2020-04-25T12:42:00Z">
            <w:rPr>
              <w:rFonts w:ascii="Arial Nova" w:hAnsi="Arial Nova" w:cs="Baloo"/>
            </w:rPr>
          </w:rPrChange>
        </w:rPr>
        <w:t xml:space="preserve">otorga el apoyo económico solicitado, en cumplimento a las Reglas de Operación del Programa Trabajemos Juntos para el Ejercicio Fiscal de 2020, denominado </w:t>
      </w:r>
      <w:r w:rsidRPr="006728DC">
        <w:rPr>
          <w:rFonts w:ascii="Arial" w:hAnsi="Arial" w:cs="Arial"/>
          <w:b/>
          <w:sz w:val="21"/>
          <w:szCs w:val="21"/>
          <w:rPrChange w:id="14" w:author="Christian Nuñez" w:date="2020-04-25T12:42:00Z">
            <w:rPr>
              <w:rFonts w:ascii="Arial" w:hAnsi="Arial" w:cs="Arial"/>
              <w:b/>
            </w:rPr>
          </w:rPrChange>
        </w:rPr>
        <w:t>«</w:t>
      </w:r>
      <w:r w:rsidRPr="006728DC">
        <w:rPr>
          <w:rFonts w:ascii="Arial Nova" w:hAnsi="Arial Nova" w:cs="Baloo"/>
          <w:b/>
          <w:sz w:val="21"/>
          <w:szCs w:val="20"/>
          <w:rPrChange w:id="15" w:author="Christian Nuñez" w:date="2020-04-25T12:42:00Z">
            <w:rPr>
              <w:rFonts w:ascii="Arial Nova" w:hAnsi="Arial Nova" w:cs="Baloo"/>
              <w:b/>
            </w:rPr>
          </w:rPrChange>
        </w:rPr>
        <w:t>Empleo Temporal</w:t>
      </w:r>
      <w:r w:rsidRPr="006728DC">
        <w:rPr>
          <w:rFonts w:ascii="Arial" w:hAnsi="Arial" w:cs="Arial"/>
          <w:b/>
          <w:sz w:val="21"/>
          <w:szCs w:val="21"/>
          <w:rPrChange w:id="16" w:author="Christian Nuñez" w:date="2020-04-25T12:42:00Z">
            <w:rPr>
              <w:rFonts w:ascii="Arial" w:hAnsi="Arial" w:cs="Arial"/>
              <w:b/>
            </w:rPr>
          </w:rPrChange>
        </w:rPr>
        <w:t>»</w:t>
      </w:r>
      <w:r w:rsidR="008D16B1" w:rsidRPr="006728DC">
        <w:rPr>
          <w:rFonts w:ascii="Arial" w:hAnsi="Arial" w:cs="Arial"/>
          <w:sz w:val="21"/>
          <w:szCs w:val="21"/>
          <w:rPrChange w:id="17" w:author="Christian Nuñez" w:date="2020-04-25T12:42:00Z">
            <w:rPr>
              <w:rFonts w:ascii="Arial" w:hAnsi="Arial" w:cs="Arial"/>
            </w:rPr>
          </w:rPrChange>
        </w:rPr>
        <w:t xml:space="preserve">, para recibir el apoyo económico deberá considerar lo siguiente: </w:t>
      </w:r>
      <w:commentRangeStart w:id="18"/>
      <w:commentRangeStart w:id="19"/>
      <w:commentRangeEnd w:id="18"/>
      <w:r w:rsidR="008D16B1" w:rsidRPr="006728DC">
        <w:rPr>
          <w:rStyle w:val="Refdecomentario"/>
          <w:sz w:val="15"/>
          <w:szCs w:val="15"/>
          <w:rPrChange w:id="20" w:author="Christian Nuñez" w:date="2020-04-25T12:42:00Z">
            <w:rPr>
              <w:rStyle w:val="Refdecomentario"/>
            </w:rPr>
          </w:rPrChange>
        </w:rPr>
        <w:commentReference w:id="18"/>
      </w:r>
      <w:commentRangeEnd w:id="19"/>
      <w:r w:rsidR="006C3152">
        <w:rPr>
          <w:rStyle w:val="Refdecomentario"/>
        </w:rPr>
        <w:commentReference w:id="19"/>
      </w:r>
    </w:p>
    <w:p w14:paraId="7B563672" w14:textId="366B71F5" w:rsidR="00BD3FFE" w:rsidRPr="006728DC" w:rsidRDefault="00BD3FFE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2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2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PAGO</w:t>
      </w:r>
      <w:r w:rsidR="00213EA0" w:rsidRPr="006728DC">
        <w:rPr>
          <w:rFonts w:ascii="Proxima Nova Bl" w:hAnsi="Proxima Nova Bl" w:cs="Baloo"/>
          <w:color w:val="002060"/>
          <w:sz w:val="20"/>
          <w:szCs w:val="20"/>
          <w:rPrChange w:id="23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DE JORNALES</w:t>
      </w:r>
      <w:commentRangeStart w:id="24"/>
      <w:commentRangeEnd w:id="24"/>
      <w:r w:rsidR="008D16B1" w:rsidRPr="006728DC">
        <w:rPr>
          <w:rStyle w:val="Refdecomentario"/>
          <w:rFonts w:asciiTheme="minorHAnsi" w:hAnsiTheme="minorHAnsi" w:cstheme="minorBidi"/>
          <w:color w:val="auto"/>
          <w:sz w:val="15"/>
          <w:szCs w:val="15"/>
          <w:rPrChange w:id="25" w:author="Christian Nuñez" w:date="2020-04-25T12:42:00Z">
            <w:rPr>
              <w:rStyle w:val="Refdecomentario"/>
              <w:rFonts w:asciiTheme="minorHAnsi" w:hAnsiTheme="minorHAnsi" w:cstheme="minorBidi"/>
              <w:color w:val="auto"/>
            </w:rPr>
          </w:rPrChange>
        </w:rPr>
        <w:commentReference w:id="24"/>
      </w:r>
    </w:p>
    <w:p w14:paraId="3573B9C3" w14:textId="7280F7DE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2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27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2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El </w:t>
      </w:r>
      <w:r w:rsidR="008D16B1" w:rsidRPr="0002794F">
        <w:rPr>
          <w:rFonts w:ascii="Arial Nova" w:hAnsi="Arial Nova" w:cs="Segoe UI Symbol"/>
          <w:color w:val="000000"/>
          <w:sz w:val="20"/>
          <w:szCs w:val="20"/>
          <w:rPrChange w:id="2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apoyo económico correspondiente a 30 días jornales, se entregará </w:t>
      </w:r>
      <w:del w:id="30" w:author="Alejandra Caudillo" w:date="2020-04-25T13:06:00Z">
        <w:r w:rsidRPr="0002794F" w:rsidDel="0002794F">
          <w:rPr>
            <w:rFonts w:ascii="Arial Nova" w:hAnsi="Arial Nova" w:cs="Segoe UI Symbol"/>
            <w:color w:val="000000"/>
            <w:sz w:val="20"/>
            <w:szCs w:val="20"/>
            <w:rPrChange w:id="31" w:author="Alejandra Caudillo" w:date="2020-04-25T13:07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</w:del>
      <w:r w:rsidR="00133115" w:rsidRPr="0002794F">
        <w:rPr>
          <w:rFonts w:ascii="Arial Nova" w:hAnsi="Arial Nova" w:cs="Segoe UI Symbol"/>
          <w:color w:val="000000"/>
          <w:sz w:val="20"/>
          <w:szCs w:val="20"/>
          <w:rPrChange w:id="3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en una sola exhibición</w:t>
      </w:r>
      <w:r w:rsidR="008D16B1" w:rsidRPr="0002794F">
        <w:rPr>
          <w:rFonts w:ascii="Arial Nova" w:hAnsi="Arial Nova" w:cs="Segoe UI Symbol"/>
          <w:color w:val="000000"/>
          <w:sz w:val="20"/>
          <w:szCs w:val="20"/>
          <w:rPrChange w:id="3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mediante una tarjeta bancaria.</w:t>
      </w:r>
    </w:p>
    <w:p w14:paraId="33AA3B8B" w14:textId="4AC5A2D1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3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35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3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FA6F94" w:rsidRPr="0002794F">
        <w:rPr>
          <w:rFonts w:ascii="Arial Nova" w:hAnsi="Arial Nova" w:cs="Segoe UI Symbol"/>
          <w:color w:val="000000"/>
          <w:sz w:val="20"/>
          <w:szCs w:val="20"/>
          <w:rPrChange w:id="3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Para la entrega de la </w:t>
      </w:r>
      <w:r w:rsidR="00714744" w:rsidRPr="0002794F">
        <w:rPr>
          <w:rFonts w:ascii="Arial Nova" w:hAnsi="Arial Nova" w:cs="Segoe UI Symbol"/>
          <w:color w:val="000000"/>
          <w:sz w:val="20"/>
          <w:szCs w:val="20"/>
          <w:rPrChange w:id="3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tarjeta bancaria,</w:t>
      </w:r>
      <w:r w:rsidR="00FA6F94" w:rsidRPr="0002794F">
        <w:rPr>
          <w:rFonts w:ascii="Arial Nova" w:hAnsi="Arial Nova" w:cs="Segoe UI Symbol"/>
          <w:color w:val="000000"/>
          <w:sz w:val="20"/>
          <w:szCs w:val="20"/>
          <w:rPrChange w:id="3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el beneficiario debe 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4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presentar su </w:t>
      </w:r>
      <w:r w:rsidR="00714744" w:rsidRPr="0002794F">
        <w:rPr>
          <w:rFonts w:ascii="Arial Nova" w:hAnsi="Arial Nova" w:cs="Segoe UI Symbol"/>
          <w:color w:val="000000"/>
          <w:sz w:val="20"/>
          <w:szCs w:val="20"/>
          <w:rPrChange w:id="4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identificación oficial</w:t>
      </w:r>
      <w:r w:rsidR="00FA6F94" w:rsidRPr="0002794F">
        <w:rPr>
          <w:rFonts w:ascii="Arial Nova" w:hAnsi="Arial Nova" w:cs="Segoe UI Symbol"/>
          <w:color w:val="000000"/>
          <w:sz w:val="20"/>
          <w:szCs w:val="20"/>
          <w:rPrChange w:id="4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, en caso contrario, no podrá recibir el apoyo económico</w:t>
      </w:r>
      <w:r w:rsidR="00714744" w:rsidRPr="0002794F">
        <w:rPr>
          <w:rFonts w:ascii="Arial Nova" w:hAnsi="Arial Nova" w:cs="Segoe UI Symbol"/>
          <w:color w:val="000000"/>
          <w:sz w:val="20"/>
          <w:szCs w:val="20"/>
          <w:rPrChange w:id="4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24BB04D6" w14:textId="02EE126F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4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45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4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20C63" w:rsidRPr="0002794F">
        <w:rPr>
          <w:rFonts w:ascii="Arial Nova" w:hAnsi="Arial Nova" w:cs="Segoe UI Symbol"/>
          <w:color w:val="000000"/>
          <w:sz w:val="20"/>
          <w:szCs w:val="20"/>
          <w:rPrChange w:id="4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La tarjeta bancaria es </w:t>
      </w:r>
      <w:r w:rsidR="00B20C63" w:rsidRPr="0002794F">
        <w:rPr>
          <w:rFonts w:ascii="Arial Nova" w:hAnsi="Arial Nova" w:cs="Segoe UI Symbol"/>
          <w:b/>
          <w:color w:val="000000"/>
          <w:sz w:val="20"/>
          <w:szCs w:val="20"/>
          <w:rPrChange w:id="48" w:author="Alejandra Caudillo" w:date="2020-04-25T13:07:00Z">
            <w:rPr>
              <w:rFonts w:ascii="Arial Nova" w:hAnsi="Arial Nova" w:cs="Segoe UI Symbol"/>
              <w:b/>
              <w:color w:val="000000"/>
            </w:rPr>
          </w:rPrChange>
        </w:rPr>
        <w:t>personal e intransferible</w:t>
      </w:r>
      <w:r w:rsidR="00B20C63" w:rsidRPr="0002794F">
        <w:rPr>
          <w:rFonts w:ascii="Arial Nova" w:hAnsi="Arial Nova" w:cs="Segoe UI Symbol"/>
          <w:color w:val="000000"/>
          <w:sz w:val="20"/>
          <w:szCs w:val="20"/>
          <w:rPrChange w:id="4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, por lo cual solamente el beneficiario podrá disponer del apoyo económico otorgado. </w:t>
      </w:r>
    </w:p>
    <w:p w14:paraId="35B54834" w14:textId="04DAC195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5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51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5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5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Al momento de recibir su tarjeta</w:t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5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5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, deberá llenar</w:t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5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, firmar y </w:t>
      </w:r>
      <w:commentRangeStart w:id="57"/>
      <w:commentRangeStart w:id="58"/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5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entregar 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6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el </w:t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6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t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6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alón adjunto al sobre</w:t>
      </w:r>
      <w:commentRangeEnd w:id="57"/>
      <w:r w:rsidR="00331AF4" w:rsidRPr="0002794F">
        <w:rPr>
          <w:rStyle w:val="Refdecomentario"/>
          <w:sz w:val="20"/>
          <w:szCs w:val="20"/>
          <w:rPrChange w:id="63" w:author="Alejandra Caudillo" w:date="2020-04-25T13:07:00Z">
            <w:rPr>
              <w:rStyle w:val="Refdecomentario"/>
            </w:rPr>
          </w:rPrChange>
        </w:rPr>
        <w:commentReference w:id="57"/>
      </w:r>
      <w:commentRangeEnd w:id="58"/>
      <w:r w:rsidR="007A5419">
        <w:rPr>
          <w:rStyle w:val="Refdecomentario"/>
        </w:rPr>
        <w:commentReference w:id="58"/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6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al promotor de esta Secretaría.</w:t>
      </w:r>
    </w:p>
    <w:p w14:paraId="069FD127" w14:textId="7B37082E" w:rsidR="00DD2507" w:rsidRPr="0002794F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6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66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6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Dentro del sobre </w:t>
      </w:r>
      <w:del w:id="68" w:author="Alejandra Caudillo" w:date="2020-04-25T13:06:00Z">
        <w:r w:rsidRPr="0002794F" w:rsidDel="0002794F">
          <w:rPr>
            <w:rFonts w:ascii="Arial Nova" w:hAnsi="Arial Nova" w:cs="Segoe UI Symbol"/>
            <w:color w:val="000000"/>
            <w:sz w:val="20"/>
            <w:szCs w:val="20"/>
            <w:rPrChange w:id="69" w:author="Alejandra Caudillo" w:date="2020-04-25T13:07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</w:del>
      <w:r w:rsidRPr="0002794F">
        <w:rPr>
          <w:rFonts w:ascii="Arial Nova" w:hAnsi="Arial Nova" w:cs="Segoe UI Symbol"/>
          <w:color w:val="000000"/>
          <w:sz w:val="20"/>
          <w:szCs w:val="20"/>
          <w:rPrChange w:id="7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encontrar</w:t>
      </w:r>
      <w:r w:rsidR="00812753" w:rsidRPr="0002794F">
        <w:rPr>
          <w:rFonts w:ascii="Arial Nova" w:hAnsi="Arial Nova" w:cs="Segoe UI Symbol"/>
          <w:color w:val="000000"/>
          <w:sz w:val="20"/>
          <w:szCs w:val="20"/>
          <w:rPrChange w:id="7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á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una hoja en la cual viene adherida </w:t>
      </w:r>
      <w:r w:rsidR="00812753" w:rsidRPr="0002794F">
        <w:rPr>
          <w:rFonts w:ascii="Arial Nova" w:hAnsi="Arial Nova" w:cs="Segoe UI Symbol"/>
          <w:color w:val="000000"/>
          <w:sz w:val="20"/>
          <w:szCs w:val="20"/>
          <w:rPrChange w:id="7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la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tarjeta</w:t>
      </w:r>
      <w:r w:rsidR="00812753" w:rsidRPr="0002794F">
        <w:rPr>
          <w:rFonts w:ascii="Arial Nova" w:hAnsi="Arial Nova" w:cs="Segoe UI Symbol"/>
          <w:color w:val="000000"/>
          <w:sz w:val="20"/>
          <w:szCs w:val="20"/>
          <w:rPrChange w:id="7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713FAF" w:rsidRPr="0002794F">
        <w:rPr>
          <w:rFonts w:ascii="Arial Nova" w:hAnsi="Arial Nova" w:cs="Segoe UI Symbol"/>
          <w:color w:val="000000"/>
          <w:sz w:val="20"/>
          <w:szCs w:val="20"/>
          <w:rPrChange w:id="7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con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su NIP de seguridad. </w:t>
      </w:r>
    </w:p>
    <w:p w14:paraId="3C278BFA" w14:textId="41A1F3FD" w:rsidR="00DD2507" w:rsidRPr="0002794F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7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80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8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02794F">
        <w:rPr>
          <w:rFonts w:ascii="Arial Nova" w:hAnsi="Arial Nova" w:cs="Segoe UI Symbol"/>
          <w:bCs/>
          <w:color w:val="000000"/>
          <w:sz w:val="20"/>
          <w:szCs w:val="20"/>
          <w:rPrChange w:id="82" w:author="Alejandra Caudillo" w:date="2020-04-25T13:07:00Z">
            <w:rPr>
              <w:rFonts w:ascii="Arial Nova" w:hAnsi="Arial Nova" w:cs="Segoe UI Symbol"/>
              <w:bCs/>
              <w:color w:val="000000"/>
            </w:rPr>
          </w:rPrChange>
        </w:rPr>
        <w:t>En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8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02794F">
        <w:rPr>
          <w:rFonts w:ascii="Arial Nova" w:hAnsi="Arial Nova" w:cs="Segoe UI Symbol"/>
          <w:bCs/>
          <w:color w:val="000000"/>
          <w:sz w:val="20"/>
          <w:szCs w:val="20"/>
          <w:rPrChange w:id="84" w:author="Alejandra Caudillo" w:date="2020-04-25T13:07:00Z">
            <w:rPr>
              <w:rFonts w:ascii="Arial Nova" w:hAnsi="Arial Nova" w:cs="Segoe UI Symbol"/>
              <w:bCs/>
              <w:color w:val="000000"/>
            </w:rPr>
          </w:rPrChange>
        </w:rPr>
        <w:t>caso de</w:t>
      </w:r>
      <w:r w:rsidR="00DD326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5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 extrav</w:t>
      </w:r>
      <w:r w:rsidR="0081275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6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ío de </w:t>
      </w:r>
      <w:r w:rsidR="00DD326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7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su tarjeta </w:t>
      </w:r>
      <w:r w:rsidR="0081275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8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bancaria </w:t>
      </w:r>
      <w:r w:rsidR="00DD326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9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>o NIP, éstos no se podrán reponer</w:t>
      </w:r>
      <w:r w:rsidR="00B318CC" w:rsidRPr="0002794F">
        <w:rPr>
          <w:rFonts w:ascii="Arial Nova" w:hAnsi="Arial Nova" w:cs="Segoe UI Symbol"/>
          <w:bCs/>
          <w:color w:val="000000"/>
          <w:sz w:val="20"/>
          <w:szCs w:val="20"/>
          <w:rPrChange w:id="90" w:author="Alejandra Caudillo" w:date="2020-04-25T13:07:00Z">
            <w:rPr>
              <w:rFonts w:ascii="Arial Nova" w:hAnsi="Arial Nova" w:cs="Segoe UI Symbol"/>
              <w:bCs/>
              <w:color w:val="000000"/>
            </w:rPr>
          </w:rPrChange>
        </w:rPr>
        <w:t>.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9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02794F">
        <w:rPr>
          <w:rFonts w:ascii="Arial Nova" w:hAnsi="Arial Nova" w:cs="Segoe UI Symbol"/>
          <w:color w:val="000000"/>
          <w:sz w:val="20"/>
          <w:szCs w:val="20"/>
          <w:rPrChange w:id="9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S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9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 recomienda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9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tener extremo cuidado y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9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no desechar el sobre </w:t>
      </w:r>
      <w:r w:rsidR="00B318CC" w:rsidRPr="0002794F">
        <w:rPr>
          <w:rFonts w:ascii="Arial Nova" w:hAnsi="Arial Nova" w:cs="Segoe UI Symbol"/>
          <w:color w:val="000000"/>
          <w:sz w:val="20"/>
          <w:szCs w:val="20"/>
          <w:rPrChange w:id="9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y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9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la hoja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9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02794F">
        <w:rPr>
          <w:rFonts w:ascii="Arial Nova" w:hAnsi="Arial Nova" w:cs="Segoe UI Symbol"/>
          <w:color w:val="000000"/>
          <w:sz w:val="20"/>
          <w:szCs w:val="20"/>
          <w:rPrChange w:id="9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que contiene la información de su tarjeta</w:t>
      </w:r>
      <w:commentRangeStart w:id="100"/>
      <w:commentRangeEnd w:id="100"/>
      <w:r w:rsidR="00B318CC" w:rsidRPr="0002794F">
        <w:rPr>
          <w:rStyle w:val="Refdecomentario"/>
          <w:sz w:val="20"/>
          <w:szCs w:val="20"/>
          <w:rPrChange w:id="101" w:author="Alejandra Caudillo" w:date="2020-04-25T13:07:00Z">
            <w:rPr>
              <w:rStyle w:val="Refdecomentario"/>
            </w:rPr>
          </w:rPrChange>
        </w:rPr>
        <w:commentReference w:id="100"/>
      </w:r>
      <w:r w:rsidRPr="0002794F">
        <w:rPr>
          <w:rFonts w:ascii="Arial Nova" w:hAnsi="Arial Nova" w:cs="Segoe UI Symbol"/>
          <w:color w:val="000000"/>
          <w:sz w:val="20"/>
          <w:szCs w:val="20"/>
          <w:rPrChange w:id="10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5431C23F" w14:textId="05A43999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10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104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0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10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El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0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NIP</w:t>
      </w:r>
      <w:r w:rsidR="000A55EB" w:rsidRPr="0002794F">
        <w:rPr>
          <w:rFonts w:ascii="Arial Nova" w:hAnsi="Arial Nova" w:cs="Segoe UI Symbol"/>
          <w:color w:val="000000"/>
          <w:sz w:val="20"/>
          <w:szCs w:val="20"/>
          <w:rPrChange w:id="10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de la tarjeta bancaria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0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, se activa al momento de realizar cualquier consulta o retiro en los cajeros</w:t>
      </w:r>
      <w:r w:rsidR="000A55EB" w:rsidRPr="0002794F">
        <w:rPr>
          <w:rFonts w:ascii="Arial Nova" w:hAnsi="Arial Nova" w:cs="Segoe UI Symbol"/>
          <w:color w:val="000000"/>
          <w:sz w:val="20"/>
          <w:szCs w:val="20"/>
          <w:rPrChange w:id="11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automáticos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1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autorizados.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1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 </w:t>
      </w:r>
    </w:p>
    <w:p w14:paraId="13F5CF38" w14:textId="0D0EA3C0" w:rsidR="00391133" w:rsidRPr="006728DC" w:rsidDel="006728DC" w:rsidRDefault="00391133" w:rsidP="007C46FD">
      <w:pPr>
        <w:spacing w:after="0"/>
        <w:ind w:right="15"/>
        <w:jc w:val="both"/>
        <w:rPr>
          <w:del w:id="113" w:author="Christian Nuñez" w:date="2020-04-25T12:41:00Z"/>
          <w:rFonts w:ascii="Arial Nova" w:hAnsi="Arial Nova" w:cs="Baloo"/>
          <w:b/>
          <w:bCs/>
        </w:rPr>
      </w:pPr>
    </w:p>
    <w:p w14:paraId="581B5323" w14:textId="6EEF1D4E" w:rsidR="00713FAF" w:rsidRPr="006728DC" w:rsidRDefault="00713FAF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114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115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USO DE SU TARJETA</w:t>
      </w:r>
      <w:r w:rsidR="00682541" w:rsidRPr="006728DC">
        <w:rPr>
          <w:rFonts w:ascii="Proxima Nova Bl" w:hAnsi="Proxima Nova Bl" w:cs="Baloo"/>
          <w:color w:val="002060"/>
          <w:sz w:val="20"/>
          <w:szCs w:val="20"/>
          <w:rPrChange w:id="116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BANCARIA</w:t>
      </w:r>
    </w:p>
    <w:p w14:paraId="2B513D9B" w14:textId="052D137D" w:rsidR="00BD3FFE" w:rsidRPr="0002794F" w:rsidRDefault="00BD3FFE" w:rsidP="007C46FD">
      <w:pPr>
        <w:ind w:right="15"/>
        <w:jc w:val="both"/>
        <w:rPr>
          <w:rFonts w:ascii="Arial Nova" w:hAnsi="Arial Nova" w:cs="Calibri"/>
          <w:color w:val="000000"/>
          <w:sz w:val="20"/>
          <w:szCs w:val="20"/>
        </w:rPr>
      </w:pPr>
      <w:r w:rsidRPr="0002794F">
        <w:rPr>
          <w:rFonts w:ascii="Segoe UI Symbol" w:hAnsi="Segoe UI Symbol" w:cs="Segoe UI Symbol"/>
          <w:sz w:val="20"/>
          <w:szCs w:val="20"/>
          <w:rPrChange w:id="117" w:author="Alejandra Caudillo" w:date="2020-04-25T13:07:00Z">
            <w:rPr>
              <w:rFonts w:ascii="Segoe UI Symbol" w:hAnsi="Segoe UI Symbol" w:cs="Segoe UI Symbol"/>
            </w:rPr>
          </w:rPrChange>
        </w:rPr>
        <w:t>✓</w:t>
      </w:r>
      <w:r w:rsidRPr="0002794F">
        <w:rPr>
          <w:rFonts w:ascii="Arial Nova" w:hAnsi="Arial Nova" w:cs="Baloo"/>
          <w:sz w:val="20"/>
          <w:szCs w:val="20"/>
          <w:rPrChange w:id="118" w:author="Alejandra Caudillo" w:date="2020-04-25T13:07:00Z">
            <w:rPr>
              <w:rFonts w:ascii="Arial Nova" w:hAnsi="Arial Nova" w:cs="Baloo"/>
            </w:rPr>
          </w:rPrChange>
        </w:rPr>
        <w:t xml:space="preserve"> </w:t>
      </w:r>
      <w:r w:rsidR="00682541" w:rsidRPr="0002794F">
        <w:rPr>
          <w:rFonts w:ascii="Arial Nova" w:hAnsi="Arial Nova" w:cs="Baloo"/>
          <w:sz w:val="20"/>
          <w:szCs w:val="20"/>
          <w:rPrChange w:id="119" w:author="Alejandra Caudillo" w:date="2020-04-25T13:07:00Z">
            <w:rPr>
              <w:rFonts w:ascii="Arial Nova" w:hAnsi="Arial Nova" w:cs="Baloo"/>
            </w:rPr>
          </w:rPrChange>
        </w:rPr>
        <w:t xml:space="preserve">Para la disposición de dinero en efectivo a través de su tarjeta bancaria, </w:t>
      </w:r>
      <w:r w:rsidR="00A30EF4" w:rsidRPr="0002794F">
        <w:rPr>
          <w:rFonts w:ascii="Arial Nova" w:hAnsi="Arial Nova" w:cs="Baloo"/>
          <w:sz w:val="20"/>
          <w:szCs w:val="20"/>
          <w:rPrChange w:id="120" w:author="Alejandra Caudillo" w:date="2020-04-25T13:07:00Z">
            <w:rPr>
              <w:rFonts w:ascii="Arial Nova" w:hAnsi="Arial Nova" w:cs="Baloo"/>
            </w:rPr>
          </w:rPrChange>
        </w:rPr>
        <w:t xml:space="preserve">únicamente </w:t>
      </w:r>
      <w:r w:rsidR="00682541" w:rsidRPr="0002794F">
        <w:rPr>
          <w:rFonts w:ascii="Arial Nova" w:hAnsi="Arial Nova" w:cs="Baloo"/>
          <w:sz w:val="20"/>
          <w:szCs w:val="20"/>
          <w:rPrChange w:id="121" w:author="Alejandra Caudillo" w:date="2020-04-25T13:07:00Z">
            <w:rPr>
              <w:rFonts w:ascii="Arial Nova" w:hAnsi="Arial Nova" w:cs="Baloo"/>
            </w:rPr>
          </w:rPrChange>
        </w:rPr>
        <w:t xml:space="preserve">será </w:t>
      </w:r>
      <w:r w:rsidR="00A30EF4" w:rsidRPr="0002794F">
        <w:rPr>
          <w:rFonts w:ascii="Arial Nova" w:hAnsi="Arial Nova" w:cs="Baloo"/>
          <w:sz w:val="20"/>
          <w:szCs w:val="20"/>
          <w:rPrChange w:id="122" w:author="Alejandra Caudillo" w:date="2020-04-25T13:07:00Z">
            <w:rPr>
              <w:rFonts w:ascii="Arial Nova" w:hAnsi="Arial Nova" w:cs="Baloo"/>
            </w:rPr>
          </w:rPrChange>
        </w:rPr>
        <w:t>en los</w:t>
      </w:r>
      <w:ins w:id="123" w:author="ALMA LILIA AKALL PICON" w:date="2020-04-25T20:01:00Z">
        <w:r w:rsidR="00112C79">
          <w:rPr>
            <w:rFonts w:ascii="Arial Nova" w:hAnsi="Arial Nova" w:cs="Baloo"/>
            <w:sz w:val="20"/>
            <w:szCs w:val="20"/>
          </w:rPr>
          <w:t xml:space="preserve"> </w:t>
        </w:r>
      </w:ins>
      <w:r w:rsidR="00DD2507" w:rsidRPr="0002794F">
        <w:rPr>
          <w:rFonts w:ascii="Arial Nova" w:hAnsi="Arial Nova" w:cs="Calibri"/>
          <w:color w:val="000000"/>
          <w:sz w:val="20"/>
          <w:szCs w:val="20"/>
          <w:rPrChange w:id="124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cajeros automáticos</w:t>
      </w:r>
      <w:r w:rsidR="00A30EF4" w:rsidRPr="0002794F">
        <w:rPr>
          <w:rFonts w:ascii="Arial Nova" w:hAnsi="Arial Nova" w:cs="Calibri"/>
          <w:color w:val="000000"/>
          <w:sz w:val="20"/>
          <w:szCs w:val="20"/>
          <w:rPrChange w:id="125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 xml:space="preserve"> autorizados</w:t>
      </w:r>
      <w:r w:rsidR="00713FAF" w:rsidRPr="0002794F">
        <w:rPr>
          <w:rFonts w:ascii="Arial Nova" w:hAnsi="Arial Nova" w:cs="Calibri"/>
          <w:color w:val="000000"/>
          <w:sz w:val="20"/>
          <w:szCs w:val="20"/>
          <w:rPrChange w:id="126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 xml:space="preserve"> de </w:t>
      </w:r>
      <w:r w:rsidR="00213EA0" w:rsidRPr="0002794F">
        <w:rPr>
          <w:rFonts w:ascii="Arial Nova" w:hAnsi="Arial Nova" w:cs="Calibri"/>
          <w:color w:val="000000"/>
          <w:sz w:val="20"/>
          <w:szCs w:val="20"/>
          <w:rPrChange w:id="127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BANBAJIO, INTERCAM, BANCO AZTECA, AFIRME, BANREGIO, BAFAMSA, INBURSA y SCOTIABANK</w:t>
      </w:r>
      <w:r w:rsidRPr="0002794F">
        <w:rPr>
          <w:rFonts w:ascii="Arial Nova" w:hAnsi="Arial Nova" w:cs="Calibri"/>
          <w:color w:val="000000"/>
          <w:sz w:val="20"/>
          <w:szCs w:val="20"/>
          <w:rPrChange w:id="128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.</w:t>
      </w:r>
      <w:r w:rsidR="00A30EF4" w:rsidRPr="0002794F">
        <w:rPr>
          <w:rFonts w:ascii="Arial Nova" w:hAnsi="Arial Nova" w:cs="Calibri"/>
          <w:color w:val="000000"/>
          <w:sz w:val="20"/>
          <w:szCs w:val="20"/>
          <w:rPrChange w:id="129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 xml:space="preserve"> </w:t>
      </w:r>
      <w:commentRangeStart w:id="130"/>
      <w:r w:rsidR="00A30EF4" w:rsidRPr="0002794F">
        <w:rPr>
          <w:rFonts w:ascii="Arial Nova" w:hAnsi="Arial Nova" w:cs="Calibri"/>
          <w:color w:val="000000"/>
          <w:sz w:val="20"/>
          <w:szCs w:val="20"/>
          <w:rPrChange w:id="131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No podrá realizar retiros directamente en ventanilla.</w:t>
      </w:r>
      <w:commentRangeEnd w:id="130"/>
      <w:r w:rsidR="00A30EF4" w:rsidRPr="0002794F">
        <w:rPr>
          <w:rStyle w:val="Refdecomentario"/>
          <w:sz w:val="20"/>
          <w:szCs w:val="20"/>
          <w:rPrChange w:id="132" w:author="Alejandra Caudillo" w:date="2020-04-25T13:07:00Z">
            <w:rPr>
              <w:rStyle w:val="Refdecomentario"/>
            </w:rPr>
          </w:rPrChange>
        </w:rPr>
        <w:commentReference w:id="130"/>
      </w:r>
    </w:p>
    <w:p w14:paraId="66B53F9E" w14:textId="3AC35CAE" w:rsidR="00BA3FEE" w:rsidRPr="0002794F" w:rsidRDefault="00BA3FEE" w:rsidP="007C46FD">
      <w:pPr>
        <w:ind w:right="15"/>
        <w:jc w:val="both"/>
        <w:rPr>
          <w:rFonts w:ascii="Arial Nova" w:hAnsi="Arial Nova" w:cs="Calibri"/>
          <w:color w:val="000000"/>
          <w:sz w:val="20"/>
          <w:szCs w:val="20"/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</w:t>
      </w:r>
      <w:r w:rsidR="00F92DF0" w:rsidRPr="0002794F">
        <w:rPr>
          <w:rFonts w:ascii="Arial Nova" w:hAnsi="Arial Nova" w:cs="Calibri"/>
          <w:color w:val="000000"/>
          <w:sz w:val="20"/>
          <w:szCs w:val="20"/>
        </w:rPr>
        <w:t xml:space="preserve">Con su </w:t>
      </w:r>
      <w:r w:rsidRPr="0002794F">
        <w:rPr>
          <w:rFonts w:ascii="Arial Nova" w:hAnsi="Arial Nova" w:cs="Calibri"/>
          <w:color w:val="000000"/>
          <w:sz w:val="20"/>
          <w:szCs w:val="20"/>
        </w:rPr>
        <w:t>tarjeta</w:t>
      </w:r>
      <w:r w:rsidR="00A30EF4" w:rsidRPr="0002794F">
        <w:rPr>
          <w:rFonts w:ascii="Arial Nova" w:hAnsi="Arial Nova" w:cs="Calibri"/>
          <w:color w:val="000000"/>
          <w:sz w:val="20"/>
          <w:szCs w:val="20"/>
        </w:rPr>
        <w:t xml:space="preserve"> bancaria</w:t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puede </w:t>
      </w:r>
      <w:commentRangeStart w:id="133"/>
      <w:commentRangeStart w:id="134"/>
      <w:r w:rsidRPr="0002794F">
        <w:rPr>
          <w:rFonts w:ascii="Arial Nova" w:hAnsi="Arial Nova" w:cs="Calibri"/>
          <w:color w:val="000000"/>
          <w:sz w:val="20"/>
          <w:szCs w:val="20"/>
        </w:rPr>
        <w:t>realizar compras</w:t>
      </w:r>
      <w:commentRangeEnd w:id="133"/>
      <w:r w:rsidR="00F92DF0" w:rsidRPr="0002794F">
        <w:rPr>
          <w:rStyle w:val="Refdecomentario"/>
          <w:sz w:val="20"/>
          <w:szCs w:val="20"/>
          <w:rPrChange w:id="135" w:author="Alejandra Caudillo" w:date="2020-04-25T13:07:00Z">
            <w:rPr>
              <w:rStyle w:val="Refdecomentario"/>
            </w:rPr>
          </w:rPrChange>
        </w:rPr>
        <w:commentReference w:id="133"/>
      </w:r>
      <w:commentRangeEnd w:id="134"/>
      <w:r w:rsidR="007A5419">
        <w:rPr>
          <w:rStyle w:val="Refdecomentario"/>
        </w:rPr>
        <w:commentReference w:id="134"/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en las Farmacias ISSEG y en aquellos </w:t>
      </w:r>
      <w:commentRangeStart w:id="136"/>
      <w:commentRangeStart w:id="137"/>
      <w:r w:rsidRPr="0002794F">
        <w:rPr>
          <w:rFonts w:ascii="Arial Nova" w:hAnsi="Arial Nova" w:cs="Calibri"/>
          <w:color w:val="000000"/>
          <w:sz w:val="20"/>
          <w:szCs w:val="20"/>
        </w:rPr>
        <w:t xml:space="preserve">establecimientos </w:t>
      </w:r>
      <w:r w:rsidR="00213EA0" w:rsidRPr="0002794F">
        <w:rPr>
          <w:rFonts w:ascii="Arial Nova" w:hAnsi="Arial Nova" w:cs="Calibri"/>
          <w:color w:val="000000"/>
          <w:sz w:val="20"/>
          <w:szCs w:val="20"/>
        </w:rPr>
        <w:t>que cuenten con un</w:t>
      </w:r>
      <w:ins w:id="138" w:author="Alejandra Caudillo" w:date="2020-04-25T13:36:00Z">
        <w:r w:rsidR="007B3C37">
          <w:rPr>
            <w:rFonts w:ascii="Arial Nova" w:hAnsi="Arial Nova" w:cs="Calibri"/>
            <w:color w:val="000000"/>
            <w:sz w:val="20"/>
            <w:szCs w:val="20"/>
          </w:rPr>
          <w:t>a terminal para aceptar pagos</w:t>
        </w:r>
      </w:ins>
      <w:ins w:id="139" w:author="Alejandra Caudillo" w:date="2020-04-25T13:37:00Z">
        <w:r w:rsidR="007B3C37">
          <w:rPr>
            <w:rFonts w:ascii="Arial Nova" w:hAnsi="Arial Nova" w:cs="Calibri"/>
            <w:color w:val="000000"/>
            <w:sz w:val="20"/>
            <w:szCs w:val="20"/>
          </w:rPr>
          <w:t xml:space="preserve"> con </w:t>
        </w:r>
      </w:ins>
      <w:del w:id="140" w:author="Alejandra Caudillo" w:date="2020-04-25T13:38:00Z">
        <w:r w:rsidR="00213EA0" w:rsidRPr="0002794F" w:rsidDel="007B3C37">
          <w:rPr>
            <w:rFonts w:ascii="Arial Nova" w:hAnsi="Arial Nova" w:cs="Calibri"/>
            <w:color w:val="000000"/>
            <w:sz w:val="20"/>
            <w:szCs w:val="20"/>
          </w:rPr>
          <w:delText xml:space="preserve"> convenio con la </w:delText>
        </w:r>
      </w:del>
      <w:ins w:id="141" w:author="Alejandra Caudillo" w:date="2020-04-25T13:38:00Z">
        <w:r w:rsidR="007B3C37">
          <w:rPr>
            <w:rFonts w:ascii="Arial Nova" w:hAnsi="Arial Nova" w:cs="Calibri"/>
            <w:color w:val="000000"/>
            <w:sz w:val="20"/>
            <w:szCs w:val="20"/>
          </w:rPr>
          <w:t>tarjeta</w:t>
        </w:r>
      </w:ins>
      <w:del w:id="142" w:author="Alejandra Caudillo" w:date="2020-04-25T13:38:00Z">
        <w:r w:rsidR="00213EA0" w:rsidRPr="0002794F" w:rsidDel="007B3C37">
          <w:rPr>
            <w:rFonts w:ascii="Arial Nova" w:hAnsi="Arial Nova" w:cs="Calibri"/>
            <w:color w:val="000000"/>
            <w:sz w:val="20"/>
            <w:szCs w:val="20"/>
          </w:rPr>
          <w:delText>Tarjeta Carnet</w:delText>
        </w:r>
      </w:del>
      <w:r w:rsidRPr="0002794F">
        <w:rPr>
          <w:rFonts w:ascii="Arial Nova" w:hAnsi="Arial Nova" w:cs="Calibri"/>
          <w:color w:val="000000"/>
          <w:sz w:val="20"/>
          <w:szCs w:val="20"/>
        </w:rPr>
        <w:t>.</w:t>
      </w:r>
      <w:commentRangeEnd w:id="136"/>
      <w:r w:rsidR="00F92DF0" w:rsidRPr="0002794F">
        <w:rPr>
          <w:rStyle w:val="Refdecomentario"/>
          <w:sz w:val="20"/>
          <w:szCs w:val="20"/>
          <w:rPrChange w:id="143" w:author="Alejandra Caudillo" w:date="2020-04-25T13:07:00Z">
            <w:rPr>
              <w:rStyle w:val="Refdecomentario"/>
            </w:rPr>
          </w:rPrChange>
        </w:rPr>
        <w:commentReference w:id="136"/>
      </w:r>
      <w:commentRangeEnd w:id="137"/>
      <w:r w:rsidR="007B3C37">
        <w:rPr>
          <w:rStyle w:val="Refdecomentario"/>
        </w:rPr>
        <w:commentReference w:id="137"/>
      </w:r>
    </w:p>
    <w:p w14:paraId="52568835" w14:textId="40EDC3FE" w:rsidR="00BA3FEE" w:rsidRPr="0002794F" w:rsidDel="007A5419" w:rsidRDefault="00BA3FEE" w:rsidP="007C46FD">
      <w:pPr>
        <w:ind w:right="15"/>
        <w:jc w:val="both"/>
        <w:rPr>
          <w:del w:id="144" w:author="Alejandra Caudillo" w:date="2020-04-25T13:31:00Z"/>
          <w:rFonts w:ascii="Arial Nova" w:hAnsi="Arial Nova" w:cs="Calibri"/>
          <w:color w:val="000000"/>
          <w:sz w:val="20"/>
          <w:szCs w:val="20"/>
        </w:rPr>
      </w:pPr>
      <w:del w:id="145" w:author="Alejandra Caudillo" w:date="2020-04-25T13:31:00Z">
        <w:r w:rsidRPr="0002794F" w:rsidDel="007A5419">
          <w:rPr>
            <w:rFonts w:ascii="Segoe UI Symbol" w:hAnsi="Segoe UI Symbol" w:cs="Segoe UI Symbol"/>
            <w:color w:val="000000"/>
            <w:sz w:val="20"/>
            <w:szCs w:val="20"/>
          </w:rPr>
          <w:delText>✓</w:delText>
        </w:r>
        <w:r w:rsidRPr="0002794F" w:rsidDel="007A5419">
          <w:rPr>
            <w:rFonts w:ascii="Arial Nova" w:hAnsi="Arial Nova" w:cs="Calibri"/>
            <w:color w:val="000000"/>
            <w:sz w:val="20"/>
            <w:szCs w:val="20"/>
          </w:rPr>
          <w:delText xml:space="preserve"> </w:delText>
        </w:r>
        <w:commentRangeStart w:id="146"/>
        <w:commentRangeStart w:id="147"/>
        <w:r w:rsidRPr="0002794F" w:rsidDel="007A5419">
          <w:rPr>
            <w:rFonts w:ascii="Arial Nova" w:hAnsi="Arial Nova" w:cs="Calibri"/>
            <w:color w:val="000000"/>
            <w:sz w:val="20"/>
            <w:szCs w:val="20"/>
          </w:rPr>
          <w:delText>Al momento de recibir su tarjeta, deberá llenar el Talón adjunto al sobre y firmar las listas</w:delText>
        </w:r>
        <w:commentRangeEnd w:id="146"/>
        <w:r w:rsidR="00F92DF0" w:rsidRPr="0002794F" w:rsidDel="007A5419">
          <w:rPr>
            <w:rStyle w:val="Refdecomentario"/>
            <w:sz w:val="20"/>
            <w:szCs w:val="20"/>
            <w:rPrChange w:id="148" w:author="Alejandra Caudillo" w:date="2020-04-25T13:07:00Z">
              <w:rPr>
                <w:rStyle w:val="Refdecomentario"/>
              </w:rPr>
            </w:rPrChange>
          </w:rPr>
          <w:commentReference w:id="146"/>
        </w:r>
        <w:commentRangeEnd w:id="147"/>
        <w:r w:rsidR="007A5419" w:rsidDel="007A5419">
          <w:rPr>
            <w:rStyle w:val="Refdecomentario"/>
          </w:rPr>
          <w:commentReference w:id="147"/>
        </w:r>
      </w:del>
    </w:p>
    <w:p w14:paraId="5CB4441A" w14:textId="3F8F0278" w:rsidR="00DA1583" w:rsidRPr="006728DC" w:rsidRDefault="00DA1583" w:rsidP="007C46FD">
      <w:pPr>
        <w:ind w:right="15"/>
        <w:jc w:val="both"/>
        <w:rPr>
          <w:rFonts w:ascii="Arial Nova" w:hAnsi="Arial Nova" w:cs="Segoe UI Symbol"/>
          <w:color w:val="000000"/>
          <w:sz w:val="18"/>
          <w:szCs w:val="18"/>
          <w:rPrChange w:id="149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El saldo total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 de la tarjeta bancaria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deberá retirarse 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de los cajeros automáticos autorizados 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o agotarse 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en compras realizadas de manera electrónica, 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>en un plazo no mayor a los dos meses posteriores al pago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 del apoyo económico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>, en caso contrario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>,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el saldo existente en la tarjeta será cancelado. </w:t>
      </w:r>
    </w:p>
    <w:p w14:paraId="0AA5740A" w14:textId="77777777" w:rsidR="005D0856" w:rsidRPr="00EF1437" w:rsidRDefault="005D0856" w:rsidP="005D0856">
      <w:pPr>
        <w:pStyle w:val="Piedepgina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p>
    <w:p w14:paraId="086147E7" w14:textId="77777777" w:rsidR="00F07BB9" w:rsidRPr="00EF1437" w:rsidRDefault="005D0856" w:rsidP="005D0856">
      <w:pPr>
        <w:pStyle w:val="Default"/>
        <w:ind w:right="15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p>
    <w:p w14:paraId="1710191A" w14:textId="3954F84A" w:rsidR="008414C5" w:rsidRPr="00EF1437" w:rsidRDefault="00BF3B47" w:rsidP="008414C5">
      <w:pPr>
        <w:pStyle w:val="Piedepgina"/>
        <w:jc w:val="center"/>
        <w:rPr>
          <w:rFonts w:ascii="Arial Nova" w:hAnsi="Arial Nova"/>
          <w:sz w:val="14"/>
          <w:szCs w:val="14"/>
        </w:rPr>
      </w:pPr>
      <w:commentRangeStart w:id="150"/>
      <w:commentRangeEnd w:id="150"/>
      <w:r>
        <w:rPr>
          <w:rStyle w:val="Refdecomentario"/>
        </w:rPr>
        <w:commentReference w:id="150"/>
      </w:r>
      <w:r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>
        <w:rPr>
          <w:rFonts w:ascii="Arial Nova" w:hAnsi="Arial Nova" w:cs="Arial"/>
          <w:i/>
          <w:sz w:val="14"/>
          <w:szCs w:val="14"/>
          <w:lang w:val="es-ES"/>
        </w:rPr>
        <w:t>P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>
        <w:rPr>
          <w:rFonts w:ascii="Arial Nova" w:hAnsi="Arial Nova" w:cs="Arial"/>
          <w:i/>
          <w:sz w:val="14"/>
          <w:szCs w:val="14"/>
          <w:lang w:val="es-ES"/>
        </w:rPr>
        <w:t xml:space="preserve"> en</w:t>
      </w:r>
      <w:r w:rsidR="00EF1437">
        <w:rPr>
          <w:rFonts w:ascii="Arial Nova" w:hAnsi="Arial Nova" w:cs="Arial"/>
          <w:i/>
          <w:sz w:val="14"/>
          <w:szCs w:val="14"/>
          <w:lang w:val="es-ES"/>
        </w:rPr>
        <w:t xml:space="preserve"> 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www.desarrollosocial.guanajuato.gob. </w:t>
      </w:r>
      <w:proofErr w:type="spellStart"/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mx</w:t>
      </w:r>
      <w:proofErr w:type="spellEnd"/>
    </w:p>
    <w:p w14:paraId="5F9FA60D" w14:textId="77777777" w:rsidR="007C46FD" w:rsidRDefault="005D0856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3EFA91B8">
                <wp:simplePos x="0" y="0"/>
                <wp:positionH relativeFrom="page">
                  <wp:posOffset>0</wp:posOffset>
                </wp:positionH>
                <wp:positionV relativeFrom="paragraph">
                  <wp:posOffset>131816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4F817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4pt" to="61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tApW4tsAAAAHAQAADwAAAGRycy9kb3ducmV2&#10;LnhtbEyPwU7DMBBE70j8g7VI3KjTtIqqEKcqEUgcoSD1uo1NHNVeR7Gbpn/P9gTHnRnNvK22s3di&#10;MmPsAylYLjIQhtqge+oUfH+9PW1AxISk0QUyCq4mwra+v6uw1OFCn2bap05wCcUSFdiUhlLK2Frj&#10;MS7CYIi9nzB6THyOndQjXrjcO5lnWSE99sQLFgfTWNOe9mevYMamLd53qTkU0+vHy3Rw9jo6pR4f&#10;5t0ziGTm9BeGGz6jQ81Mx3AmHYVTwI8kBXnG/Dc3X63WII6srDcg60r+569/AQ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LQKVuL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</w:p>
    <w:p w14:paraId="0AB235FD" w14:textId="5DF5E0F5" w:rsidR="005D0856" w:rsidDel="006728DC" w:rsidRDefault="005D0856" w:rsidP="007C46FD">
      <w:pPr>
        <w:pStyle w:val="Default"/>
        <w:spacing w:line="276" w:lineRule="auto"/>
        <w:ind w:right="15"/>
        <w:jc w:val="both"/>
        <w:rPr>
          <w:del w:id="151" w:author="Christian Nuñez" w:date="2020-04-25T12:41:00Z"/>
          <w:rFonts w:ascii="Arial Nova" w:hAnsi="Arial Nova"/>
          <w:sz w:val="20"/>
          <w:szCs w:val="20"/>
        </w:rPr>
      </w:pPr>
    </w:p>
    <w:p w14:paraId="75853ACE" w14:textId="77777777" w:rsidR="007B3C37" w:rsidRDefault="006728DC" w:rsidP="006728DC">
      <w:pPr>
        <w:pStyle w:val="Default"/>
        <w:spacing w:line="276" w:lineRule="auto"/>
        <w:ind w:right="15"/>
        <w:jc w:val="both"/>
        <w:rPr>
          <w:ins w:id="152" w:author="Alejandra Caudillo" w:date="2020-04-25T13:40:00Z"/>
          <w:rFonts w:ascii="Arial Nova" w:hAnsi="Arial Nova"/>
          <w:sz w:val="16"/>
          <w:szCs w:val="16"/>
        </w:rPr>
      </w:pPr>
      <w:ins w:id="153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</w:p>
    <w:p w14:paraId="7C5580DF" w14:textId="53F1C4FC" w:rsidR="006728DC" w:rsidRPr="00AC4C44" w:rsidRDefault="005B4084" w:rsidP="006728DC">
      <w:pPr>
        <w:pStyle w:val="Default"/>
        <w:spacing w:line="276" w:lineRule="auto"/>
        <w:ind w:right="15"/>
        <w:jc w:val="both"/>
        <w:rPr>
          <w:moveTo w:id="154" w:author="Christian Nuñez" w:date="2020-04-25T12:42:00Z"/>
          <w:rFonts w:ascii="Arial Nova" w:hAnsi="Arial Nova"/>
          <w:sz w:val="16"/>
          <w:szCs w:val="16"/>
        </w:rPr>
      </w:pPr>
      <w:ins w:id="155" w:author="alejandro antonio gutierrez gomez" w:date="2020-04-27T21:00:00Z">
        <w:r>
          <w:rPr>
            <w:rFonts w:ascii="Arial Nova" w:hAnsi="Arial Nova"/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84FF9A0" wp14:editId="7D1EECE2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158115</wp:posOffset>
                  </wp:positionV>
                  <wp:extent cx="1181100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0DE2D67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2.45pt" to="162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" strokecolor="black [3200]" strokeweight=".5pt">
                  <v:stroke joinstyle="miter"/>
                </v:line>
              </w:pict>
            </mc:Fallback>
          </mc:AlternateContent>
        </w:r>
      </w:ins>
      <w:r w:rsidR="00DA1583" w:rsidRPr="006C3152">
        <w:rPr>
          <w:rFonts w:ascii="Arial Nova" w:hAnsi="Arial Nova"/>
          <w:sz w:val="18"/>
          <w:szCs w:val="18"/>
          <w:rPrChange w:id="156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Folio electrónico</w:t>
      </w:r>
      <w:r w:rsidR="00DA1583" w:rsidRPr="006728DC">
        <w:rPr>
          <w:rFonts w:ascii="Arial Nova" w:hAnsi="Arial Nova"/>
          <w:sz w:val="16"/>
          <w:szCs w:val="16"/>
          <w:rPrChange w:id="15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  <w:ins w:id="158" w:author="alejandro antonio gutierrez gomez" w:date="2020-04-27T20:57:00Z">
        <w:r>
          <w:rPr>
            <w:rFonts w:ascii="Arial Nova" w:hAnsi="Arial Nova"/>
            <w:sz w:val="16"/>
            <w:szCs w:val="16"/>
          </w:rPr>
          <w:t xml:space="preserve">TJ/2020/20-00CCE                               </w:t>
        </w:r>
      </w:ins>
      <w:del w:id="159" w:author="alejandro antonio gutierrez gomez" w:date="2020-04-27T20:57:00Z">
        <w:r w:rsidR="00DA1583" w:rsidRPr="006728DC" w:rsidDel="005B4084">
          <w:rPr>
            <w:rFonts w:ascii="Arial Nova" w:hAnsi="Arial Nova"/>
            <w:sz w:val="16"/>
            <w:szCs w:val="16"/>
            <w:rPrChange w:id="16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  <w:ins w:id="161" w:author="Alejandra Caudillo" w:date="2020-04-25T13:40:00Z">
        <w:del w:id="162" w:author="alejandro antonio gutierrez gomez" w:date="2020-04-27T20:57:00Z">
          <w:r w:rsidR="007B3C37" w:rsidDel="005B4084">
            <w:rPr>
              <w:rFonts w:ascii="Arial Nova" w:hAnsi="Arial Nova"/>
              <w:sz w:val="16"/>
              <w:szCs w:val="16"/>
            </w:rPr>
            <w:delText>___</w:delText>
          </w:r>
        </w:del>
      </w:ins>
      <w:del w:id="163" w:author="alejandro antonio gutierrez gomez" w:date="2020-04-27T20:57:00Z">
        <w:r w:rsidR="00DA1583" w:rsidRPr="006728DC" w:rsidDel="005B4084">
          <w:rPr>
            <w:rFonts w:ascii="Arial Nova" w:hAnsi="Arial Nova"/>
            <w:sz w:val="16"/>
            <w:szCs w:val="16"/>
            <w:rPrChange w:id="16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165" w:author="Alejandra Caudillo" w:date="2020-04-25T13:46:00Z">
        <w:del w:id="166" w:author="alejandro antonio gutierrez gomez" w:date="2020-04-27T20:57:00Z">
          <w:r w:rsidR="006C3152" w:rsidDel="005B4084">
            <w:rPr>
              <w:rFonts w:ascii="Arial Nova" w:hAnsi="Arial Nova"/>
              <w:sz w:val="16"/>
              <w:szCs w:val="16"/>
            </w:rPr>
            <w:delText>______</w:delText>
          </w:r>
        </w:del>
      </w:ins>
      <w:del w:id="167" w:author="alejandro antonio gutierrez gomez" w:date="2020-04-27T20:57:00Z">
        <w:r w:rsidR="00DA1583" w:rsidRPr="006728DC" w:rsidDel="005B4084">
          <w:rPr>
            <w:rFonts w:ascii="Arial Nova" w:hAnsi="Arial Nova"/>
            <w:sz w:val="16"/>
            <w:szCs w:val="16"/>
            <w:rPrChange w:id="16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ins w:id="169" w:author="Christian Nuñez" w:date="2020-04-25T12:43:00Z">
        <w:del w:id="170" w:author="alejandro antonio gutierrez gomez" w:date="2020-04-27T21:08:00Z">
          <w:r w:rsidR="006728DC" w:rsidDel="00470EF8">
            <w:rPr>
              <w:rFonts w:ascii="Arial Nova" w:hAnsi="Arial Nova"/>
              <w:sz w:val="16"/>
              <w:szCs w:val="16"/>
            </w:rPr>
            <w:delText xml:space="preserve">.   </w:delText>
          </w:r>
        </w:del>
        <w:r w:rsidR="006728DC">
          <w:rPr>
            <w:rFonts w:ascii="Arial Nova" w:hAnsi="Arial Nova"/>
            <w:sz w:val="16"/>
            <w:szCs w:val="16"/>
          </w:rPr>
          <w:t xml:space="preserve">  </w:t>
        </w:r>
        <w:del w:id="171" w:author="Alejandra Caudillo" w:date="2020-04-25T13:46:00Z">
          <w:r w:rsidR="006728DC" w:rsidDel="006C3152">
            <w:rPr>
              <w:rFonts w:ascii="Arial Nova" w:hAnsi="Arial Nova"/>
              <w:sz w:val="16"/>
              <w:szCs w:val="16"/>
            </w:rPr>
            <w:delText xml:space="preserve">  </w:delText>
          </w:r>
        </w:del>
        <w:del w:id="172" w:author="Alejandra Caudillo" w:date="2020-04-25T13:40:00Z">
          <w:r w:rsidR="006728DC" w:rsidDel="007B3C37">
            <w:rPr>
              <w:rFonts w:ascii="Arial Nova" w:hAnsi="Arial Nova"/>
              <w:sz w:val="16"/>
              <w:szCs w:val="16"/>
            </w:rPr>
            <w:delText xml:space="preserve">     </w:delText>
          </w:r>
        </w:del>
        <w:del w:id="173" w:author="Alejandra Caudillo" w:date="2020-04-25T13:46:00Z">
          <w:r w:rsidR="006728DC" w:rsidDel="006C3152">
            <w:rPr>
              <w:rFonts w:ascii="Arial Nova" w:hAnsi="Arial Nova"/>
              <w:sz w:val="16"/>
              <w:szCs w:val="16"/>
            </w:rPr>
            <w:delText xml:space="preserve">           </w:delText>
          </w:r>
        </w:del>
      </w:ins>
      <w:del w:id="174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17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176" w:author="alejandro antonio gutierrez gomez" w:date="2020-04-27T21:08:00Z">
        <w:r w:rsidR="00DA1583" w:rsidRPr="006728DC" w:rsidDel="00470EF8">
          <w:rPr>
            <w:rFonts w:ascii="Arial Nova" w:hAnsi="Arial Nova"/>
            <w:sz w:val="16"/>
            <w:szCs w:val="16"/>
            <w:rPrChange w:id="17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178" w:author="Christian Nuñez" w:date="2020-04-25T12:42:00Z" w:name="move38710978"/>
      <w:moveTo w:id="179" w:author="Christian Nuñez" w:date="2020-04-25T12:42:00Z">
        <w:del w:id="180" w:author="Alejandra Caudillo" w:date="2020-04-25T13:06:00Z">
          <w:r w:rsidR="006728DC" w:rsidRPr="006C3152" w:rsidDel="0002794F">
            <w:rPr>
              <w:rFonts w:ascii="Arial Nova" w:hAnsi="Arial Nova"/>
              <w:sz w:val="18"/>
              <w:szCs w:val="18"/>
              <w:rPrChange w:id="181" w:author="Alejandra Caudillo" w:date="2020-04-25T13:45:00Z">
                <w:rPr>
                  <w:rFonts w:ascii="Arial Nova" w:hAnsi="Arial Nova"/>
                  <w:sz w:val="16"/>
                  <w:szCs w:val="16"/>
                </w:rPr>
              </w:rPrChange>
            </w:rPr>
            <w:delText>Número</w:delText>
          </w:r>
        </w:del>
      </w:moveTo>
      <w:ins w:id="182" w:author="Alejandra Caudillo" w:date="2020-04-25T13:06:00Z">
        <w:r w:rsidR="0002794F" w:rsidRPr="006C3152">
          <w:rPr>
            <w:rFonts w:ascii="Arial Nova" w:hAnsi="Arial Nova"/>
            <w:sz w:val="18"/>
            <w:szCs w:val="18"/>
            <w:rPrChange w:id="183" w:author="Alejandra Caudillo" w:date="2020-04-25T13:45:00Z">
              <w:rPr>
                <w:rFonts w:ascii="Arial Nova" w:hAnsi="Arial Nova"/>
                <w:sz w:val="16"/>
                <w:szCs w:val="16"/>
              </w:rPr>
            </w:rPrChange>
          </w:rPr>
          <w:t>Terminación</w:t>
        </w:r>
      </w:ins>
      <w:moveTo w:id="184" w:author="Christian Nuñez" w:date="2020-04-25T12:42:00Z">
        <w:r w:rsidR="006728DC" w:rsidRPr="006C3152">
          <w:rPr>
            <w:rFonts w:ascii="Arial Nova" w:hAnsi="Arial Nova"/>
            <w:sz w:val="18"/>
            <w:szCs w:val="18"/>
            <w:rPrChange w:id="185" w:author="Alejandra Caudillo" w:date="2020-04-25T13:45:00Z">
              <w:rPr>
                <w:rFonts w:ascii="Arial Nova" w:hAnsi="Arial Nova"/>
                <w:sz w:val="16"/>
                <w:szCs w:val="16"/>
              </w:rPr>
            </w:rPrChange>
          </w:rPr>
          <w:t xml:space="preserve"> de tarjeta</w:t>
        </w:r>
        <w:r w:rsidR="006728DC" w:rsidRPr="00AC4C44">
          <w:rPr>
            <w:rFonts w:ascii="Arial Nova" w:hAnsi="Arial Nova"/>
            <w:sz w:val="16"/>
            <w:szCs w:val="16"/>
          </w:rPr>
          <w:t>:</w:t>
        </w:r>
        <w:del w:id="186" w:author="alejandro antonio gutierrez gomez" w:date="2020-04-27T20:57:00Z">
          <w:r w:rsidR="006728DC" w:rsidRPr="00AC4C44" w:rsidDel="005B4084">
            <w:rPr>
              <w:rFonts w:ascii="Arial Nova" w:hAnsi="Arial Nova"/>
              <w:sz w:val="16"/>
              <w:szCs w:val="16"/>
            </w:rPr>
            <w:delText xml:space="preserve"> </w:delText>
          </w:r>
        </w:del>
      </w:moveTo>
      <w:ins w:id="187" w:author="alejandro antonio gutierrez gomez" w:date="2020-04-27T20:57:00Z">
        <w:r>
          <w:rPr>
            <w:rFonts w:ascii="Arial Nova" w:hAnsi="Arial Nova"/>
            <w:sz w:val="16"/>
            <w:szCs w:val="16"/>
          </w:rPr>
          <w:t xml:space="preserve">  </w:t>
        </w:r>
        <w:r w:rsidRPr="00650A77">
          <w:rPr>
            <w:rFonts w:ascii="Arial Nova" w:hAnsi="Arial Nova"/>
            <w:sz w:val="16"/>
            <w:szCs w:val="16"/>
            <w:u w:val="single"/>
            <w:rPrChange w:id="188" w:author="alejandro antonio gutierrez gomez" w:date="2020-04-27T21:09:00Z">
              <w:rPr>
                <w:rFonts w:ascii="Arial Nova" w:hAnsi="Arial Nova"/>
                <w:sz w:val="16"/>
                <w:szCs w:val="16"/>
              </w:rPr>
            </w:rPrChange>
          </w:rPr>
          <w:t>7610</w:t>
        </w:r>
        <w:r>
          <w:rPr>
            <w:rFonts w:ascii="Arial Nova" w:hAnsi="Arial Nova"/>
            <w:sz w:val="16"/>
            <w:szCs w:val="16"/>
          </w:rPr>
          <w:t xml:space="preserve">          </w:t>
        </w:r>
      </w:ins>
      <w:moveTo w:id="196" w:author="Christian Nuñez" w:date="2020-04-25T12:42:00Z">
        <w:del w:id="197" w:author="alejandro antonio gutierrez gomez" w:date="2020-04-27T20:57:00Z">
          <w:r w:rsidR="006728DC" w:rsidRPr="00AC4C44" w:rsidDel="005B4084">
            <w:rPr>
              <w:rFonts w:ascii="Arial Nova" w:hAnsi="Arial Nova"/>
              <w:sz w:val="16"/>
              <w:szCs w:val="16"/>
            </w:rPr>
            <w:delText>_________________________</w:delText>
          </w:r>
        </w:del>
      </w:moveTo>
      <w:ins w:id="198" w:author="Alejandra Caudillo" w:date="2020-04-25T13:45:00Z">
        <w:del w:id="199" w:author="alejandro antonio gutierrez gomez" w:date="2020-04-27T20:57:00Z">
          <w:r w:rsidR="006C3152" w:rsidDel="005B4084">
            <w:rPr>
              <w:rFonts w:ascii="Arial Nova" w:hAnsi="Arial Nova"/>
              <w:sz w:val="16"/>
              <w:szCs w:val="16"/>
            </w:rPr>
            <w:delText xml:space="preserve">  </w:delText>
          </w:r>
        </w:del>
        <w:r w:rsidR="006C3152">
          <w:rPr>
            <w:rFonts w:ascii="Arial Nova" w:hAnsi="Arial Nova"/>
            <w:sz w:val="16"/>
            <w:szCs w:val="16"/>
          </w:rPr>
          <w:t xml:space="preserve">   </w:t>
        </w:r>
      </w:ins>
      <w:moveTo w:id="200" w:author="Christian Nuñez" w:date="2020-04-25T12:42:00Z">
        <w:del w:id="201" w:author="Alejandra Caudillo" w:date="2020-04-25T13:45:00Z">
          <w:r w:rsidR="006728DC" w:rsidRPr="00AC4C44" w:rsidDel="006C3152">
            <w:rPr>
              <w:rFonts w:ascii="Arial Nova" w:hAnsi="Arial Nova"/>
              <w:sz w:val="16"/>
              <w:szCs w:val="16"/>
            </w:rPr>
            <w:delText>_____</w:delText>
          </w:r>
        </w:del>
      </w:moveTo>
      <w:ins w:id="202" w:author="Alejandra Caudillo" w:date="2020-04-25T13:40:00Z">
        <w:r w:rsidR="007B3C37">
          <w:rPr>
            <w:rFonts w:ascii="Arial Nova" w:hAnsi="Arial Nova"/>
            <w:sz w:val="16"/>
            <w:szCs w:val="16"/>
          </w:rPr>
          <w:t xml:space="preserve"> </w:t>
        </w:r>
      </w:ins>
      <w:moveTo w:id="203" w:author="Christian Nuñez" w:date="2020-04-25T12:42:00Z">
        <w:del w:id="204" w:author="Alejandra Caudillo" w:date="2020-04-25T13:40:00Z">
          <w:r w:rsidR="006728DC" w:rsidRPr="00AC4C44" w:rsidDel="007B3C37">
            <w:rPr>
              <w:rFonts w:ascii="Arial Nova" w:hAnsi="Arial Nova"/>
              <w:sz w:val="16"/>
              <w:szCs w:val="16"/>
            </w:rPr>
            <w:delText>_</w:delText>
          </w:r>
        </w:del>
        <w:del w:id="205" w:author="Christian Nuñez" w:date="2020-04-25T12:43:00Z">
          <w:r w:rsidR="006728DC"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="006728DC" w:rsidRPr="00AC4C44">
          <w:rPr>
            <w:rFonts w:ascii="Arial Nova" w:hAnsi="Arial Nova"/>
            <w:sz w:val="16"/>
            <w:szCs w:val="16"/>
          </w:rPr>
          <w:t xml:space="preserve">Fecha de entrega: </w:t>
        </w:r>
        <w:r w:rsidR="006728DC" w:rsidRPr="006C3152">
          <w:rPr>
            <w:rFonts w:ascii="Arial Nova" w:hAnsi="Arial Nova"/>
            <w:sz w:val="20"/>
            <w:szCs w:val="20"/>
            <w:rPrChange w:id="206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_______</w:t>
        </w:r>
      </w:moveTo>
      <w:ins w:id="207" w:author="Alejandra Caudillo" w:date="2020-04-25T13:46:00Z">
        <w:r w:rsidR="006C3152" w:rsidRPr="006C3152">
          <w:rPr>
            <w:rFonts w:ascii="Arial Nova" w:hAnsi="Arial Nova"/>
            <w:sz w:val="20"/>
            <w:szCs w:val="20"/>
            <w:rPrChange w:id="208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/</w:t>
        </w:r>
      </w:ins>
      <w:moveTo w:id="209" w:author="Christian Nuñez" w:date="2020-04-25T12:42:00Z">
        <w:r w:rsidR="006728DC" w:rsidRPr="006C3152">
          <w:rPr>
            <w:rFonts w:ascii="Arial Nova" w:hAnsi="Arial Nova"/>
            <w:sz w:val="20"/>
            <w:szCs w:val="20"/>
            <w:rPrChange w:id="210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_______</w:t>
        </w:r>
        <w:del w:id="211" w:author="Alejandra Caudillo" w:date="2020-04-25T13:47:00Z">
          <w:r w:rsidR="006728DC" w:rsidRPr="006C3152" w:rsidDel="006C3152">
            <w:rPr>
              <w:rFonts w:ascii="Arial Nova" w:hAnsi="Arial Nova"/>
              <w:sz w:val="20"/>
              <w:szCs w:val="20"/>
              <w:rPrChange w:id="212" w:author="Alejandra Caudillo" w:date="2020-04-25T13:46:00Z">
                <w:rPr>
                  <w:rFonts w:ascii="Arial Nova" w:hAnsi="Arial Nova"/>
                  <w:sz w:val="16"/>
                  <w:szCs w:val="16"/>
                </w:rPr>
              </w:rPrChange>
            </w:rPr>
            <w:delText>____</w:delText>
          </w:r>
        </w:del>
      </w:moveTo>
      <w:ins w:id="213" w:author="Alejandra Caudillo" w:date="2020-04-25T13:46:00Z">
        <w:r w:rsidR="006C3152" w:rsidRPr="006C3152">
          <w:rPr>
            <w:rFonts w:ascii="Arial Nova" w:hAnsi="Arial Nova"/>
            <w:sz w:val="20"/>
            <w:szCs w:val="20"/>
            <w:rPrChange w:id="214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/</w:t>
        </w:r>
      </w:ins>
      <w:moveTo w:id="215" w:author="Christian Nuñez" w:date="2020-04-25T12:42:00Z">
        <w:r w:rsidR="006728DC" w:rsidRPr="006C3152">
          <w:rPr>
            <w:rFonts w:ascii="Arial Nova" w:hAnsi="Arial Nova"/>
            <w:sz w:val="20"/>
            <w:szCs w:val="20"/>
            <w:rPrChange w:id="216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</w:t>
        </w:r>
      </w:moveTo>
      <w:ins w:id="217" w:author="Alejandra Caudillo" w:date="2020-04-25T13:47:00Z">
        <w:r w:rsidR="006C3152">
          <w:rPr>
            <w:rFonts w:ascii="Arial Nova" w:hAnsi="Arial Nova"/>
            <w:sz w:val="20"/>
            <w:szCs w:val="20"/>
          </w:rPr>
          <w:t>__</w:t>
        </w:r>
      </w:ins>
      <w:moveTo w:id="218" w:author="Christian Nuñez" w:date="2020-04-25T12:42:00Z">
        <w:r w:rsidR="006728DC" w:rsidRPr="006C3152">
          <w:rPr>
            <w:rFonts w:ascii="Arial Nova" w:hAnsi="Arial Nova"/>
            <w:sz w:val="20"/>
            <w:szCs w:val="20"/>
            <w:rPrChange w:id="219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</w:t>
        </w:r>
        <w:del w:id="220" w:author="Christian Nuñez" w:date="2020-04-25T12:43:00Z">
          <w:r w:rsidR="006728DC"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="006728DC"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178"/>
    <w:p w14:paraId="71CDE8A6" w14:textId="38E6D878" w:rsidR="00DA1583" w:rsidRPr="006C3152" w:rsidDel="006728DC" w:rsidRDefault="005B4084" w:rsidP="007C46FD">
      <w:pPr>
        <w:pStyle w:val="Default"/>
        <w:spacing w:line="276" w:lineRule="auto"/>
        <w:ind w:right="15"/>
        <w:jc w:val="both"/>
        <w:rPr>
          <w:del w:id="221" w:author="Christian Nuñez" w:date="2020-04-25T12:44:00Z"/>
          <w:rFonts w:ascii="Arial Nova" w:hAnsi="Arial Nova"/>
          <w:sz w:val="18"/>
          <w:szCs w:val="18"/>
          <w:rPrChange w:id="222" w:author="Alejandra Caudillo" w:date="2020-04-25T13:45:00Z">
            <w:rPr>
              <w:del w:id="223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24" w:author="alejandro antonio gutierrez gomez" w:date="2020-04-27T21:01:00Z">
        <w:r>
          <w:rPr>
            <w:rFonts w:ascii="Arial Nova" w:hAnsi="Arial Nova"/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6C3DCB6" wp14:editId="69342E41">
                  <wp:simplePos x="0" y="0"/>
                  <wp:positionH relativeFrom="column">
                    <wp:posOffset>1252855</wp:posOffset>
                  </wp:positionH>
                  <wp:positionV relativeFrom="paragraph">
                    <wp:posOffset>153036</wp:posOffset>
                  </wp:positionV>
                  <wp:extent cx="5585460" cy="0"/>
                  <wp:effectExtent l="0" t="0" r="0" b="0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5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493A63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2.05pt" to="538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6005BA1E" w:rsidR="00357757" w:rsidRPr="006C3152" w:rsidDel="006728DC" w:rsidRDefault="00DA1583" w:rsidP="007C46FD">
      <w:pPr>
        <w:pStyle w:val="Default"/>
        <w:spacing w:line="276" w:lineRule="auto"/>
        <w:ind w:right="15"/>
        <w:jc w:val="both"/>
        <w:rPr>
          <w:del w:id="225" w:author="Christian Nuñez" w:date="2020-04-25T12:44:00Z"/>
          <w:rFonts w:ascii="Arial Nova" w:hAnsi="Arial Nova"/>
          <w:sz w:val="20"/>
          <w:szCs w:val="20"/>
        </w:rPr>
      </w:pPr>
      <w:r w:rsidRPr="006C3152">
        <w:rPr>
          <w:rFonts w:ascii="Arial Nova" w:hAnsi="Arial Nova"/>
          <w:sz w:val="18"/>
          <w:szCs w:val="18"/>
          <w:rPrChange w:id="226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C3152">
        <w:rPr>
          <w:rFonts w:ascii="Arial Nova" w:hAnsi="Arial Nova"/>
          <w:sz w:val="18"/>
          <w:szCs w:val="18"/>
          <w:rPrChange w:id="227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C3152">
        <w:rPr>
          <w:rFonts w:ascii="Arial Nova" w:hAnsi="Arial Nova"/>
          <w:sz w:val="18"/>
          <w:szCs w:val="18"/>
          <w:rPrChange w:id="228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C3152">
        <w:rPr>
          <w:rFonts w:ascii="Arial Nova" w:hAnsi="Arial Nova"/>
          <w:sz w:val="18"/>
          <w:szCs w:val="18"/>
          <w:rPrChange w:id="229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C3152">
        <w:rPr>
          <w:rFonts w:ascii="Arial Nova" w:hAnsi="Arial Nova"/>
          <w:sz w:val="20"/>
          <w:szCs w:val="20"/>
        </w:rPr>
        <w:t xml:space="preserve">: </w:t>
      </w:r>
      <w:ins w:id="230" w:author="alejandro antonio gutierrez gomez" w:date="2020-04-27T21:00:00Z">
        <w:r w:rsidR="005B4084">
          <w:rPr>
            <w:rFonts w:ascii="Arial Nova" w:hAnsi="Arial Nova"/>
            <w:sz w:val="20"/>
            <w:szCs w:val="20"/>
          </w:rPr>
          <w:t xml:space="preserve">     </w:t>
        </w:r>
        <w:r w:rsidR="005B4084" w:rsidRPr="005B4084">
          <w:rPr>
            <w:rFonts w:ascii="Arial Nova" w:hAnsi="Arial Nova"/>
            <w:sz w:val="16"/>
            <w:szCs w:val="16"/>
            <w:rPrChange w:id="231" w:author="alejandro antonio gutierrez gomez" w:date="2020-04-27T21:01:00Z">
              <w:rPr>
                <w:rFonts w:ascii="Arial Nova" w:hAnsi="Arial Nova"/>
                <w:sz w:val="20"/>
                <w:szCs w:val="20"/>
              </w:rPr>
            </w:rPrChange>
          </w:rPr>
          <w:t>LUZ MARIA GONZALEZ  MACIAS</w:t>
        </w:r>
      </w:ins>
    </w:p>
    <w:p w14:paraId="03631BEC" w14:textId="12B36B0E" w:rsidR="00F07BB9" w:rsidRPr="006C3152" w:rsidRDefault="00DA1583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del w:id="234" w:author="alejandro antonio gutierrez gomez" w:date="2020-04-27T21:00:00Z">
        <w:r w:rsidRPr="006C3152" w:rsidDel="005B4084">
          <w:rPr>
            <w:rFonts w:ascii="Arial Nova" w:hAnsi="Arial Nova"/>
            <w:sz w:val="20"/>
            <w:szCs w:val="20"/>
          </w:rPr>
          <w:delText>___________________________</w:delText>
        </w:r>
        <w:r w:rsidR="00391133" w:rsidRPr="006C3152" w:rsidDel="005B4084">
          <w:rPr>
            <w:rFonts w:ascii="Arial Nova" w:hAnsi="Arial Nova"/>
            <w:sz w:val="20"/>
            <w:szCs w:val="20"/>
          </w:rPr>
          <w:delText>______</w:delText>
        </w:r>
        <w:r w:rsidRPr="006C3152" w:rsidDel="005B4084">
          <w:rPr>
            <w:rFonts w:ascii="Arial Nova" w:hAnsi="Arial Nova"/>
            <w:sz w:val="20"/>
            <w:szCs w:val="20"/>
          </w:rPr>
          <w:delText>_______________________________</w:delText>
        </w:r>
        <w:r w:rsidR="00F07BB9" w:rsidRPr="006C3152" w:rsidDel="005B4084">
          <w:rPr>
            <w:rFonts w:ascii="Arial Nova" w:hAnsi="Arial Nova"/>
            <w:sz w:val="20"/>
            <w:szCs w:val="20"/>
          </w:rPr>
          <w:delText>_______</w:delText>
        </w:r>
        <w:r w:rsidRPr="006C3152" w:rsidDel="005B4084">
          <w:rPr>
            <w:rFonts w:ascii="Arial Nova" w:hAnsi="Arial Nova"/>
            <w:sz w:val="20"/>
            <w:szCs w:val="20"/>
          </w:rPr>
          <w:delText>__________</w:delText>
        </w:r>
      </w:del>
    </w:p>
    <w:p w14:paraId="0C32EAB4" w14:textId="483CC45B" w:rsidR="00DD3263" w:rsidRPr="006728DC" w:rsidRDefault="00DD326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3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36" w:author="Christian Nuñez" w:date="2020-04-25T12:41:00Z">
        <w:r w:rsidRPr="006728DC" w:rsidDel="006728DC">
          <w:rPr>
            <w:rFonts w:ascii="Arial Nova" w:hAnsi="Arial Nova"/>
            <w:sz w:val="16"/>
            <w:szCs w:val="16"/>
            <w:rPrChange w:id="23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3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Municipio</w:t>
      </w:r>
      <w:ins w:id="239" w:author="alejandro antonio gutierrez gomez" w:date="2020-04-27T21:02:00Z">
        <w:r w:rsidR="005B4084">
          <w:rPr>
            <w:rFonts w:ascii="Arial Nova" w:hAnsi="Arial Nova"/>
            <w:sz w:val="16"/>
            <w:szCs w:val="16"/>
          </w:rPr>
          <w:t xml:space="preserve"> </w:t>
        </w:r>
        <w:r w:rsidR="005B4084" w:rsidRPr="005B4084">
          <w:rPr>
            <w:rFonts w:ascii="Arial Nova" w:hAnsi="Arial Nova"/>
            <w:sz w:val="16"/>
            <w:szCs w:val="16"/>
            <w:u w:val="single"/>
            <w:rPrChange w:id="240" w:author="alejandro antonio gutierrez gomez" w:date="2020-04-27T21:02:00Z">
              <w:rPr>
                <w:rFonts w:ascii="Arial Nova" w:hAnsi="Arial Nova"/>
                <w:sz w:val="16"/>
                <w:szCs w:val="16"/>
              </w:rPr>
            </w:rPrChange>
          </w:rPr>
          <w:t>LEON</w:t>
        </w:r>
      </w:ins>
      <w:del w:id="243" w:author="alejandro antonio gutierrez gomez" w:date="2020-04-27T21:02:00Z">
        <w:r w:rsidRPr="005B4084" w:rsidDel="005B4084">
          <w:rPr>
            <w:rFonts w:ascii="Arial Nova" w:hAnsi="Arial Nova"/>
            <w:sz w:val="16"/>
            <w:szCs w:val="16"/>
            <w:u w:val="single"/>
            <w:rPrChange w:id="244" w:author="alejandro antonio gutierrez gomez" w:date="2020-04-27T21:02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________________________________</w:delText>
        </w:r>
      </w:del>
      <w:ins w:id="245" w:author="Alejandra Caudillo" w:date="2020-04-25T13:10:00Z">
        <w:del w:id="246" w:author="alejandro antonio gutierrez gomez" w:date="2020-04-27T21:02:00Z">
          <w:r w:rsidR="0002794F" w:rsidRPr="005B4084" w:rsidDel="005B4084">
            <w:rPr>
              <w:rFonts w:ascii="Arial Nova" w:hAnsi="Arial Nova"/>
              <w:sz w:val="16"/>
              <w:szCs w:val="16"/>
              <w:u w:val="single"/>
              <w:rPrChange w:id="247" w:author="alejandro antonio gutierrez gomez" w:date="2020-04-27T21:02:00Z">
                <w:rPr>
                  <w:rFonts w:ascii="Arial Nova" w:hAnsi="Arial Nova"/>
                  <w:sz w:val="16"/>
                  <w:szCs w:val="16"/>
                </w:rPr>
              </w:rPrChange>
            </w:rPr>
            <w:delText>_____________________</w:delText>
          </w:r>
        </w:del>
      </w:ins>
      <w:del w:id="248" w:author="alejandro antonio gutierrez gomez" w:date="2020-04-27T21:02:00Z">
        <w:r w:rsidRPr="005B4084" w:rsidDel="005B4084">
          <w:rPr>
            <w:rFonts w:ascii="Arial Nova" w:hAnsi="Arial Nova"/>
            <w:sz w:val="16"/>
            <w:szCs w:val="16"/>
            <w:u w:val="single"/>
            <w:rPrChange w:id="249" w:author="alejandro antonio gutierrez gomez" w:date="2020-04-27T21:02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r w:rsidR="007C46FD" w:rsidRPr="006728DC">
        <w:rPr>
          <w:rFonts w:ascii="Arial Nova" w:hAnsi="Arial Nova"/>
          <w:sz w:val="16"/>
          <w:szCs w:val="16"/>
          <w:rPrChange w:id="25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ins w:id="251" w:author="alejandro antonio gutierrez gomez" w:date="2020-04-27T21:02:00Z">
        <w:r w:rsidR="005B4084">
          <w:rPr>
            <w:rFonts w:ascii="Arial Nova" w:hAnsi="Arial Nova"/>
            <w:sz w:val="16"/>
            <w:szCs w:val="16"/>
          </w:rPr>
          <w:t xml:space="preserve">                         </w:t>
        </w:r>
      </w:ins>
      <w:del w:id="252" w:author="Alejandra Caudillo" w:date="2020-04-25T14:05:00Z">
        <w:r w:rsidR="007C46FD" w:rsidRPr="006728DC" w:rsidDel="005A0120">
          <w:rPr>
            <w:rFonts w:ascii="Arial Nova" w:hAnsi="Arial Nova"/>
            <w:sz w:val="16"/>
            <w:szCs w:val="16"/>
            <w:rPrChange w:id="25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="007C46FD" w:rsidRPr="006728DC">
        <w:rPr>
          <w:rFonts w:ascii="Arial Nova" w:hAnsi="Arial Nova"/>
          <w:sz w:val="16"/>
          <w:szCs w:val="16"/>
          <w:rPrChange w:id="25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55" w:author="alejandro antonio gutierrez gomez" w:date="2020-04-27T21:02:00Z">
        <w:r w:rsidR="005B4084">
          <w:rPr>
            <w:rFonts w:ascii="Arial Nova" w:hAnsi="Arial Nova"/>
            <w:sz w:val="16"/>
            <w:szCs w:val="16"/>
          </w:rPr>
          <w:t xml:space="preserve"> </w:t>
        </w:r>
      </w:ins>
      <w:ins w:id="256" w:author="alejandro antonio gutierrez gomez" w:date="2020-04-27T21:03:00Z">
        <w:r w:rsidR="005B4084">
          <w:rPr>
            <w:rFonts w:ascii="Arial Nova" w:hAnsi="Arial Nova"/>
            <w:sz w:val="16"/>
            <w:szCs w:val="16"/>
          </w:rPr>
          <w:t xml:space="preserve">  </w:t>
        </w:r>
      </w:ins>
      <w:ins w:id="257" w:author="alejandro antonio gutierrez gomez" w:date="2020-04-27T21:02:00Z">
        <w:r w:rsidR="005B4084" w:rsidRPr="005B4084">
          <w:rPr>
            <w:rFonts w:ascii="Arial Nova" w:hAnsi="Arial Nova"/>
            <w:sz w:val="16"/>
            <w:szCs w:val="16"/>
            <w:u w:val="single"/>
            <w:rPrChange w:id="258" w:author="alejandro antonio gutierrez gomez" w:date="2020-04-27T21:03:00Z">
              <w:rPr>
                <w:rFonts w:ascii="Arial Nova" w:hAnsi="Arial Nova"/>
                <w:sz w:val="16"/>
                <w:szCs w:val="16"/>
              </w:rPr>
            </w:rPrChange>
          </w:rPr>
          <w:t>LEON DE LOS ALDAMA</w:t>
        </w:r>
      </w:ins>
      <w:del w:id="259" w:author="alejandro antonio gutierrez gomez" w:date="2020-04-27T21:02:00Z">
        <w:r w:rsidR="007C46FD" w:rsidRPr="006728DC" w:rsidDel="005B4084">
          <w:rPr>
            <w:rFonts w:ascii="Arial Nova" w:hAnsi="Arial Nova"/>
            <w:sz w:val="16"/>
            <w:szCs w:val="16"/>
            <w:rPrChange w:id="26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536FC6E8" w:rsidR="00DA1583" w:rsidRPr="007B3C37" w:rsidDel="006728DC" w:rsidRDefault="006728DC">
      <w:pPr>
        <w:pStyle w:val="Default"/>
        <w:spacing w:line="276" w:lineRule="auto"/>
        <w:ind w:right="15"/>
        <w:rPr>
          <w:moveFrom w:id="261" w:author="Christian Nuñez" w:date="2020-04-25T12:42:00Z"/>
          <w:rFonts w:ascii="Arial Nova" w:hAnsi="Arial Nova"/>
          <w:sz w:val="18"/>
          <w:szCs w:val="18"/>
          <w:rPrChange w:id="262" w:author="Alejandra Caudillo" w:date="2020-04-25T13:41:00Z">
            <w:rPr>
              <w:moveFrom w:id="263" w:author="Christian Nuñez" w:date="2020-04-25T12:42:00Z"/>
              <w:rFonts w:ascii="Arial Nova" w:hAnsi="Arial Nova"/>
              <w:sz w:val="20"/>
              <w:szCs w:val="20"/>
            </w:rPr>
          </w:rPrChange>
        </w:rPr>
        <w:pPrChange w:id="264" w:author="Alejandra Caudillo" w:date="2020-04-25T13:41:00Z">
          <w:pPr>
            <w:pStyle w:val="Default"/>
            <w:spacing w:line="276" w:lineRule="auto"/>
            <w:ind w:right="15"/>
            <w:jc w:val="both"/>
          </w:pPr>
        </w:pPrChange>
      </w:pPr>
      <w:ins w:id="265" w:author="Christian Nuñez" w:date="2020-04-25T12:46:00Z">
        <w:r w:rsidRPr="007B3C37">
          <w:rPr>
            <w:rFonts w:ascii="Arial Nova" w:hAnsi="Arial Nova"/>
            <w:sz w:val="18"/>
            <w:szCs w:val="18"/>
            <w:rPrChange w:id="266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>Marque una opción</w:t>
        </w:r>
      </w:ins>
      <w:ins w:id="267" w:author="Christian Nuñez" w:date="2020-04-25T12:47:00Z">
        <w:r w:rsidRPr="007B3C37">
          <w:rPr>
            <w:rFonts w:ascii="Arial Nova" w:hAnsi="Arial Nova"/>
            <w:sz w:val="18"/>
            <w:szCs w:val="18"/>
            <w:rPrChange w:id="268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>:</w:t>
        </w:r>
      </w:ins>
      <w:ins w:id="269" w:author="Christian Nuñez" w:date="2020-04-25T12:46:00Z">
        <w:r w:rsidRPr="007B3C37">
          <w:rPr>
            <w:rFonts w:ascii="Arial Nova" w:hAnsi="Arial Nova"/>
            <w:sz w:val="18"/>
            <w:szCs w:val="18"/>
            <w:rPrChange w:id="270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 xml:space="preserve">   [</w:t>
        </w:r>
      </w:ins>
      <w:moveFromRangeStart w:id="271" w:author="Christian Nuñez" w:date="2020-04-25T12:42:00Z" w:name="move38710978"/>
      <w:moveFrom w:id="272" w:author="Christian Nuñez" w:date="2020-04-25T12:42:00Z">
        <w:r w:rsidR="00F07BB9" w:rsidRPr="007B3C37" w:rsidDel="006728DC">
          <w:rPr>
            <w:rFonts w:ascii="Arial Nova" w:hAnsi="Arial Nova"/>
            <w:sz w:val="18"/>
            <w:szCs w:val="18"/>
            <w:rPrChange w:id="273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7B3C37" w:rsidDel="006728DC">
          <w:rPr>
            <w:rFonts w:ascii="Arial Nova" w:hAnsi="Arial Nova"/>
            <w:sz w:val="18"/>
            <w:szCs w:val="18"/>
            <w:rPrChange w:id="274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7B3C37" w:rsidDel="006728DC">
          <w:rPr>
            <w:rFonts w:ascii="Arial Nova" w:hAnsi="Arial Nova"/>
            <w:sz w:val="18"/>
            <w:szCs w:val="18"/>
            <w:rPrChange w:id="275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7B3C37" w:rsidDel="006728DC">
          <w:rPr>
            <w:rFonts w:ascii="Arial Nova" w:hAnsi="Arial Nova"/>
            <w:sz w:val="18"/>
            <w:szCs w:val="18"/>
            <w:rPrChange w:id="276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7B3C37" w:rsidDel="006728DC">
          <w:rPr>
            <w:rFonts w:ascii="Arial Nova" w:hAnsi="Arial Nova"/>
            <w:sz w:val="18"/>
            <w:szCs w:val="18"/>
            <w:rPrChange w:id="277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7B3C37" w:rsidDel="006728DC">
          <w:rPr>
            <w:rFonts w:ascii="Arial Nova" w:hAnsi="Arial Nova"/>
            <w:sz w:val="18"/>
            <w:szCs w:val="18"/>
            <w:rPrChange w:id="278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7B3C37" w:rsidDel="006728DC">
          <w:rPr>
            <w:rFonts w:ascii="Arial Nova" w:hAnsi="Arial Nova"/>
            <w:sz w:val="18"/>
            <w:szCs w:val="18"/>
            <w:rPrChange w:id="279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7B3C37" w:rsidDel="006728DC">
          <w:rPr>
            <w:rFonts w:ascii="Arial Nova" w:hAnsi="Arial Nova"/>
            <w:sz w:val="18"/>
            <w:szCs w:val="18"/>
            <w:rPrChange w:id="280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74A2B33" w:rsidR="00DA1583" w:rsidRPr="007B3C37" w:rsidRDefault="00DA1583">
      <w:pPr>
        <w:pStyle w:val="Default"/>
        <w:spacing w:line="276" w:lineRule="auto"/>
        <w:ind w:right="15"/>
        <w:rPr>
          <w:rFonts w:ascii="Arial Nova" w:hAnsi="Arial Nova"/>
          <w:sz w:val="18"/>
          <w:szCs w:val="18"/>
          <w:rPrChange w:id="281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pPrChange w:id="282" w:author="Alejandra Caudillo" w:date="2020-04-25T13:41:00Z">
          <w:pPr>
            <w:pStyle w:val="Default"/>
            <w:spacing w:line="276" w:lineRule="auto"/>
            <w:ind w:right="15"/>
            <w:jc w:val="both"/>
          </w:pPr>
        </w:pPrChange>
      </w:pPr>
      <w:moveFrom w:id="283" w:author="Christian Nuñez" w:date="2020-04-25T12:42:00Z">
        <w:r w:rsidRPr="007B3C37" w:rsidDel="006728DC">
          <w:rPr>
            <w:rFonts w:ascii="Arial Nova" w:hAnsi="Arial Nova"/>
            <w:sz w:val="18"/>
            <w:szCs w:val="18"/>
            <w:rPrChange w:id="284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271"/>
      <w:r w:rsidR="00357757" w:rsidRPr="007B3C37">
        <w:rPr>
          <w:rFonts w:ascii="Arial Nova" w:hAnsi="Arial Nova"/>
          <w:sz w:val="18"/>
          <w:szCs w:val="18"/>
          <w:rPrChange w:id="285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7B3C37">
        <w:rPr>
          <w:rFonts w:ascii="Arial Nova" w:hAnsi="Arial Nova"/>
          <w:sz w:val="18"/>
          <w:szCs w:val="18"/>
          <w:rPrChange w:id="286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7B3C37">
        <w:rPr>
          <w:rFonts w:ascii="Arial Nova" w:hAnsi="Arial Nova"/>
          <w:sz w:val="18"/>
          <w:szCs w:val="18"/>
          <w:rPrChange w:id="287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288" w:author="Christian Nuñez" w:date="2020-04-25T12:46:00Z">
        <w:r w:rsidR="006728DC" w:rsidRPr="007B3C37">
          <w:rPr>
            <w:rFonts w:ascii="Arial Nova" w:hAnsi="Arial Nova"/>
            <w:sz w:val="18"/>
            <w:szCs w:val="18"/>
            <w:rPrChange w:id="289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 xml:space="preserve">]   </w:t>
        </w:r>
      </w:ins>
      <w:r w:rsidR="00357757" w:rsidRPr="007B3C37">
        <w:rPr>
          <w:rFonts w:ascii="Arial Nova" w:hAnsi="Arial Nova"/>
          <w:sz w:val="18"/>
          <w:szCs w:val="18"/>
          <w:rPrChange w:id="290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291" w:author="Christian Nuñez" w:date="2020-04-25T12:46:00Z">
        <w:r w:rsidR="00357757" w:rsidRPr="007B3C37" w:rsidDel="006728DC">
          <w:rPr>
            <w:rFonts w:ascii="Arial Nova" w:hAnsi="Arial Nova"/>
            <w:sz w:val="18"/>
            <w:szCs w:val="18"/>
            <w:rPrChange w:id="292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7B3C37" w:rsidDel="006728DC">
          <w:rPr>
            <w:rFonts w:ascii="Arial Nova" w:hAnsi="Arial Nova"/>
            <w:sz w:val="18"/>
            <w:szCs w:val="18"/>
            <w:rPrChange w:id="293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294" w:author="Christian Nuñez" w:date="2020-04-25T12:46:00Z">
        <w:r w:rsidR="006728DC" w:rsidRPr="007B3C37">
          <w:rPr>
            <w:rFonts w:ascii="Arial Nova" w:hAnsi="Arial Nova"/>
            <w:sz w:val="18"/>
            <w:szCs w:val="18"/>
            <w:rPrChange w:id="295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>[</w:t>
        </w:r>
      </w:ins>
      <w:r w:rsidRPr="007B3C37">
        <w:rPr>
          <w:rFonts w:ascii="Arial Nova" w:hAnsi="Arial Nova"/>
          <w:sz w:val="18"/>
          <w:szCs w:val="18"/>
          <w:rPrChange w:id="296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297" w:author="Christian Nuñez" w:date="2020-04-25T12:47:00Z">
        <w:r w:rsidR="00571A28" w:rsidRPr="007B3C37">
          <w:rPr>
            <w:rFonts w:ascii="Arial Nova" w:hAnsi="Arial Nova"/>
            <w:sz w:val="18"/>
            <w:szCs w:val="18"/>
            <w:rPrChange w:id="298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 xml:space="preserve">] </w:t>
        </w:r>
        <w:r w:rsidR="00571A28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299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_________</w:t>
        </w:r>
      </w:ins>
      <w:ins w:id="300" w:author="Christian Nuñez" w:date="2020-04-25T12:48:00Z">
        <w:r w:rsidR="00571A28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301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_____</w:t>
        </w:r>
        <w:r w:rsidR="005F6526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302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_________</w:t>
        </w:r>
        <w:r w:rsidR="00571A28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303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</w:t>
        </w:r>
      </w:ins>
      <w:ins w:id="304" w:author="Alejandra Caudillo" w:date="2020-04-25T13:44:00Z">
        <w:r w:rsidR="006C3152">
          <w:rPr>
            <w:rFonts w:ascii="Arial Nova" w:hAnsi="Arial Nova"/>
            <w:color w:val="A6A6A6" w:themeColor="background1" w:themeShade="A6"/>
            <w:sz w:val="28"/>
            <w:szCs w:val="28"/>
          </w:rPr>
          <w:t xml:space="preserve"> </w:t>
        </w:r>
      </w:ins>
      <w:ins w:id="305" w:author="Christian Nuñez" w:date="2020-04-25T12:48:00Z">
        <w:del w:id="306" w:author="Alejandra Caudillo" w:date="2020-04-25T13:44:00Z">
          <w:r w:rsidR="00571A28" w:rsidRPr="007B3C37" w:rsidDel="006C3152">
            <w:rPr>
              <w:rFonts w:ascii="Arial Nova" w:hAnsi="Arial Nova"/>
              <w:color w:val="A6A6A6" w:themeColor="background1" w:themeShade="A6"/>
              <w:sz w:val="28"/>
              <w:szCs w:val="28"/>
              <w:rPrChange w:id="307" w:author="Alejandra Caudillo" w:date="2020-04-25T13:44:00Z">
                <w:rPr>
                  <w:rFonts w:ascii="Arial Nova" w:hAnsi="Arial Nova"/>
                  <w:sz w:val="16"/>
                  <w:szCs w:val="16"/>
                </w:rPr>
              </w:rPrChange>
            </w:rPr>
            <w:delText>_</w:delText>
          </w:r>
        </w:del>
      </w:ins>
      <w:ins w:id="308" w:author="Christian Nuñez" w:date="2020-04-25T12:47:00Z">
        <w:del w:id="309" w:author="Alejandra Caudillo" w:date="2020-04-25T13:44:00Z">
          <w:r w:rsidR="00571A28" w:rsidRPr="007B3C37" w:rsidDel="006C3152">
            <w:rPr>
              <w:rFonts w:ascii="Arial Nova" w:hAnsi="Arial Nova"/>
              <w:color w:val="A6A6A6" w:themeColor="background1" w:themeShade="A6"/>
              <w:sz w:val="28"/>
              <w:szCs w:val="28"/>
              <w:rPrChange w:id="310" w:author="Alejandra Caudillo" w:date="2020-04-25T13:44:00Z">
                <w:rPr>
                  <w:rFonts w:ascii="Arial Nova" w:hAnsi="Arial Nova"/>
                  <w:sz w:val="16"/>
                  <w:szCs w:val="16"/>
                </w:rPr>
              </w:rPrChange>
            </w:rPr>
            <w:delText>______</w:delText>
          </w:r>
        </w:del>
      </w:ins>
      <w:del w:id="311" w:author="Christian Nuñez" w:date="2020-04-25T12:46:00Z">
        <w:r w:rsidRPr="007B3C37" w:rsidDel="006728DC">
          <w:rPr>
            <w:rFonts w:ascii="Arial Nova" w:hAnsi="Arial Nova"/>
            <w:sz w:val="18"/>
            <w:szCs w:val="18"/>
            <w:rPrChange w:id="312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313" w:author="Christian Nuñez" w:date="2020-04-25T12:47:00Z">
        <w:r w:rsidRPr="007B3C37" w:rsidDel="00571A28">
          <w:rPr>
            <w:rFonts w:ascii="Arial Nova" w:hAnsi="Arial Nova"/>
            <w:sz w:val="18"/>
            <w:szCs w:val="18"/>
            <w:rPrChange w:id="314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7B3C37" w:rsidDel="006728DC">
          <w:rPr>
            <w:rFonts w:ascii="Arial Nova" w:hAnsi="Arial Nova"/>
            <w:sz w:val="18"/>
            <w:szCs w:val="18"/>
            <w:rPrChange w:id="315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7B3C37">
        <w:rPr>
          <w:rFonts w:ascii="Arial Nova" w:hAnsi="Arial Nova"/>
          <w:sz w:val="18"/>
          <w:szCs w:val="18"/>
          <w:rPrChange w:id="316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7B3C37">
        <w:rPr>
          <w:rFonts w:ascii="Arial Nova" w:hAnsi="Arial Nova"/>
          <w:sz w:val="18"/>
          <w:szCs w:val="18"/>
          <w:rPrChange w:id="317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7B3C37">
        <w:rPr>
          <w:rFonts w:ascii="Arial Nova" w:hAnsi="Arial Nova"/>
          <w:sz w:val="18"/>
          <w:szCs w:val="18"/>
          <w:rPrChange w:id="318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  <w:del w:id="319" w:author="Alejandra Caudillo" w:date="2020-04-25T13:42:00Z">
        <w:r w:rsidRPr="007B3C37" w:rsidDel="007B3C37">
          <w:rPr>
            <w:rFonts w:ascii="Arial Nova" w:hAnsi="Arial Nova"/>
            <w:sz w:val="18"/>
            <w:szCs w:val="18"/>
            <w:rPrChange w:id="320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>__________________</w:delText>
        </w:r>
      </w:del>
      <w:r w:rsidRPr="007B3C37">
        <w:rPr>
          <w:rFonts w:ascii="Arial Nova" w:hAnsi="Arial Nova"/>
          <w:sz w:val="18"/>
          <w:szCs w:val="18"/>
          <w:rPrChange w:id="321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____</w:t>
      </w:r>
      <w:r w:rsidR="00DD3263" w:rsidRPr="007B3C37">
        <w:rPr>
          <w:rFonts w:ascii="Arial Nova" w:hAnsi="Arial Nova"/>
          <w:sz w:val="18"/>
          <w:szCs w:val="18"/>
          <w:rPrChange w:id="322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7B3C37">
        <w:rPr>
          <w:rFonts w:ascii="Arial Nova" w:hAnsi="Arial Nova"/>
          <w:sz w:val="18"/>
          <w:szCs w:val="18"/>
          <w:rPrChange w:id="323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7777777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24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325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326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327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28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33681BCB" w:rsidR="00C84D0D" w:rsidRDefault="00C84D0D" w:rsidP="007C46FD">
      <w:pPr>
        <w:pStyle w:val="Default"/>
        <w:ind w:right="15"/>
        <w:jc w:val="both"/>
        <w:rPr>
          <w:ins w:id="329" w:author="Alejandra Caudillo" w:date="2020-04-25T13:44:00Z"/>
          <w:rFonts w:ascii="Arial Nova" w:hAnsi="Arial Nova"/>
          <w:sz w:val="13"/>
          <w:szCs w:val="13"/>
        </w:rPr>
      </w:pPr>
    </w:p>
    <w:p w14:paraId="3BFF1389" w14:textId="439D51FA" w:rsidR="006C3152" w:rsidRDefault="006C3152" w:rsidP="007C46FD">
      <w:pPr>
        <w:pStyle w:val="Default"/>
        <w:ind w:right="15"/>
        <w:jc w:val="both"/>
        <w:rPr>
          <w:ins w:id="330" w:author="Alejandra Caudillo" w:date="2020-04-25T13:44:00Z"/>
          <w:rFonts w:ascii="Arial Nova" w:hAnsi="Arial Nova"/>
          <w:sz w:val="13"/>
          <w:szCs w:val="13"/>
        </w:rPr>
      </w:pPr>
    </w:p>
    <w:p w14:paraId="055EAA2F" w14:textId="77777777" w:rsidR="006C3152" w:rsidRPr="006728DC" w:rsidRDefault="006C3152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31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B375A84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332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33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34" w:author="Alejandra Caudillo" w:date="2020-04-25T13:41:00Z">
        <w:r w:rsidR="007B3C37">
          <w:rPr>
            <w:rFonts w:ascii="Arial Nova" w:hAnsi="Arial Nova"/>
            <w:sz w:val="16"/>
            <w:szCs w:val="16"/>
          </w:rPr>
          <w:t xml:space="preserve">                                  </w:t>
        </w:r>
      </w:ins>
      <w:ins w:id="335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22248F93" w:rsidR="00391133" w:rsidRPr="00DA1583" w:rsidRDefault="006728DC" w:rsidP="007C46FD">
      <w:pPr>
        <w:ind w:right="15"/>
        <w:jc w:val="both"/>
        <w:rPr>
          <w:rFonts w:ascii="Arial Nova" w:hAnsi="Arial Nova" w:cs="Baloo"/>
        </w:rPr>
      </w:pPr>
      <w:ins w:id="336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37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38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</w:t>
        </w:r>
      </w:ins>
      <w:ins w:id="339" w:author="Alejandra Caudillo" w:date="2020-04-25T13:41:00Z">
        <w:r w:rsidR="007B3C37"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</w:t>
        </w:r>
      </w:ins>
      <w:ins w:id="340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sectPr w:rsidR="00391133" w:rsidRPr="00DA1583" w:rsidSect="0002293E"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</w:t>
      </w:r>
      <w:proofErr w:type="gramStart"/>
      <w:r>
        <w:t>no ,</w:t>
      </w:r>
      <w:proofErr w:type="gramEnd"/>
      <w:r>
        <w:t xml:space="preserve"> no serían beneficiarios. </w:t>
      </w:r>
    </w:p>
  </w:comment>
  <w:comment w:id="19" w:author="Alejandra Caudillo" w:date="2020-04-25T13:48:00Z" w:initials="AC">
    <w:p w14:paraId="1DC47C82" w14:textId="57F484C6" w:rsidR="006C3152" w:rsidRDefault="006C3152">
      <w:pPr>
        <w:pStyle w:val="Textocomentario"/>
      </w:pPr>
      <w:r>
        <w:rPr>
          <w:rStyle w:val="Refdecomentario"/>
        </w:rPr>
        <w:annotationRef/>
      </w:r>
      <w:r>
        <w:t xml:space="preserve">No se estable, incluso no se modificó. Hace mención </w:t>
      </w:r>
      <w:proofErr w:type="gramStart"/>
      <w:r>
        <w:t>a</w:t>
      </w:r>
      <w:proofErr w:type="gramEnd"/>
      <w:r>
        <w:t xml:space="preserve"> que una vez finalizadas las acciones sociales, se procederá con los trámites </w:t>
      </w:r>
      <w:proofErr w:type="spellStart"/>
      <w:r>
        <w:t>administravos</w:t>
      </w:r>
      <w:proofErr w:type="spellEnd"/>
      <w:r>
        <w:t xml:space="preserve"> para la generación de la entrega del apoyo. </w:t>
      </w:r>
    </w:p>
  </w:comment>
  <w:comment w:id="24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57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proofErr w:type="gramStart"/>
      <w:r>
        <w:t>El talón va en el sobre?</w:t>
      </w:r>
      <w:proofErr w:type="gramEnd"/>
      <w:r>
        <w:t xml:space="preserve"> </w:t>
      </w:r>
      <w:proofErr w:type="gramStart"/>
      <w:r>
        <w:t>O es la parte final punteada de este informativo?</w:t>
      </w:r>
      <w:proofErr w:type="gramEnd"/>
      <w:r>
        <w:t xml:space="preserve">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proofErr w:type="gramStart"/>
      <w:r>
        <w:t>En caso de que las tarjetas se entreguen por correspondencia con motivo de la contingencia, a quien le entregan ese talón de recibido?</w:t>
      </w:r>
      <w:proofErr w:type="gramEnd"/>
    </w:p>
  </w:comment>
  <w:comment w:id="58" w:author="Alejandra Caudillo" w:date="2020-04-25T13:25:00Z" w:initials="AC">
    <w:p w14:paraId="07D4A378" w14:textId="36606931" w:rsidR="007A5419" w:rsidRDefault="007A5419">
      <w:pPr>
        <w:pStyle w:val="Textocomentario"/>
      </w:pPr>
      <w:r>
        <w:rPr>
          <w:rStyle w:val="Refdecomentario"/>
        </w:rPr>
        <w:annotationRef/>
      </w:r>
      <w:r>
        <w:t>El talón viene en la parte trasera del sobre, el talón adjunto al documento informativo es de que se le brindó la información. El talón del sobre se le debe entregar a la persona que le entregue la tarjeta, que por lo que hasta ahora nos han informado es un promotor.</w:t>
      </w:r>
    </w:p>
  </w:comment>
  <w:comment w:id="100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130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133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Compras con descuento en farmacias ISSEG?</w:t>
      </w:r>
      <w:proofErr w:type="gramEnd"/>
      <w:r>
        <w:t xml:space="preserve"> En caso positivo se sugiere agregar al texto. </w:t>
      </w:r>
    </w:p>
  </w:comment>
  <w:comment w:id="134" w:author="Alejandra Caudillo" w:date="2020-04-25T13:28:00Z" w:initials="AC">
    <w:p w14:paraId="5745F5A6" w14:textId="07AD1211" w:rsidR="007A5419" w:rsidRDefault="007A5419">
      <w:pPr>
        <w:pStyle w:val="Textocomentario"/>
      </w:pPr>
      <w:r>
        <w:rPr>
          <w:rStyle w:val="Refdecomentario"/>
        </w:rPr>
        <w:annotationRef/>
      </w:r>
      <w:r>
        <w:t>No contamos con esa información.</w:t>
      </w:r>
    </w:p>
  </w:comment>
  <w:comment w:id="136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En donde puede consultar esta información de los establecimientos el beneficiario?</w:t>
      </w:r>
      <w:proofErr w:type="gramEnd"/>
      <w:r>
        <w:t xml:space="preserve">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37" w:author="Alejandra Caudillo" w:date="2020-04-25T13:34:00Z" w:initials="AC">
    <w:p w14:paraId="46BE8CC5" w14:textId="6F50E4EF" w:rsidR="007B3C37" w:rsidRDefault="007B3C37">
      <w:pPr>
        <w:pStyle w:val="Textocomentario"/>
      </w:pPr>
      <w:r>
        <w:rPr>
          <w:rStyle w:val="Refdecomentario"/>
        </w:rPr>
        <w:annotationRef/>
      </w:r>
      <w:r>
        <w:t xml:space="preserve">Me comenta el Ing. Christian que, es una tarjeta de débito, filial a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card</w:t>
      </w:r>
      <w:proofErr w:type="spellEnd"/>
      <w:r>
        <w:t>, por lo que es aceptada en cualquier establecimiento con terminal.</w:t>
      </w:r>
    </w:p>
  </w:comment>
  <w:comment w:id="146" w:author="ALMA LILIA AKALL PICON" w:date="2020-04-24T22:23:00Z" w:initials="ALAP">
    <w:p w14:paraId="20BFC9B7" w14:textId="246DEFD7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Se sugiere eliminar este punto, toda vez que ya se menciona en los puntos de PAGO POR JORNALES. </w:t>
      </w:r>
    </w:p>
    <w:p w14:paraId="52B5D309" w14:textId="00741639" w:rsidR="00F92DF0" w:rsidRPr="00F92DF0" w:rsidRDefault="00F92DF0">
      <w:pPr>
        <w:pStyle w:val="Textocomentario"/>
        <w:rPr>
          <w:b/>
        </w:rPr>
      </w:pPr>
      <w:proofErr w:type="gramStart"/>
      <w:r>
        <w:rPr>
          <w:b/>
        </w:rPr>
        <w:t>Cuá</w:t>
      </w:r>
      <w:r w:rsidRPr="00F92DF0">
        <w:rPr>
          <w:b/>
        </w:rPr>
        <w:t>les listas??</w:t>
      </w:r>
      <w:proofErr w:type="gramEnd"/>
    </w:p>
  </w:comment>
  <w:comment w:id="147" w:author="Alejandra Caudillo" w:date="2020-04-25T13:30:00Z" w:initials="AC">
    <w:p w14:paraId="159AC6F5" w14:textId="7BEE1D87" w:rsidR="007A5419" w:rsidRDefault="007A5419">
      <w:pPr>
        <w:pStyle w:val="Textocomentario"/>
      </w:pPr>
      <w:r>
        <w:rPr>
          <w:rStyle w:val="Refdecomentario"/>
        </w:rPr>
        <w:annotationRef/>
      </w:r>
      <w:r>
        <w:t xml:space="preserve">El registro será directo en la </w:t>
      </w:r>
      <w:proofErr w:type="gramStart"/>
      <w:r>
        <w:t>app</w:t>
      </w:r>
      <w:proofErr w:type="gramEnd"/>
    </w:p>
  </w:comment>
  <w:comment w:id="150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</w:t>
      </w:r>
      <w:proofErr w:type="gramStart"/>
      <w:r>
        <w:t>formato ,</w:t>
      </w:r>
      <w:proofErr w:type="gramEnd"/>
      <w:r>
        <w:t xml:space="preserve">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1DC47C82" w15:paraIdParent="06D5D600" w15:done="0"/>
  <w15:commentEx w15:paraId="69C4C11E" w15:done="1"/>
  <w15:commentEx w15:paraId="396CE5DF" w15:done="1"/>
  <w15:commentEx w15:paraId="07D4A378" w15:paraIdParent="396CE5DF" w15:done="1"/>
  <w15:commentEx w15:paraId="1211384F" w15:done="1"/>
  <w15:commentEx w15:paraId="745AE6CC" w15:done="1"/>
  <w15:commentEx w15:paraId="1B9417E8" w15:done="0"/>
  <w15:commentEx w15:paraId="5745F5A6" w15:paraIdParent="1B9417E8" w15:done="0"/>
  <w15:commentEx w15:paraId="5FCF4E3E" w15:done="0"/>
  <w15:commentEx w15:paraId="46BE8CC5" w15:paraIdParent="5FCF4E3E" w15:done="0"/>
  <w15:commentEx w15:paraId="52B5D309" w15:done="1"/>
  <w15:commentEx w15:paraId="159AC6F5" w15:paraIdParent="52B5D309" w15:done="1"/>
  <w15:commentEx w15:paraId="19422DC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1DC47C82" w16cid:durableId="224EBE42"/>
  <w16cid:commentId w16cid:paraId="69C4C11E" w16cid:durableId="224EADEF"/>
  <w16cid:commentId w16cid:paraId="396CE5DF" w16cid:durableId="224EADF0"/>
  <w16cid:commentId w16cid:paraId="07D4A378" w16cid:durableId="224EB8D6"/>
  <w16cid:commentId w16cid:paraId="1211384F" w16cid:durableId="224EADF1"/>
  <w16cid:commentId w16cid:paraId="745AE6CC" w16cid:durableId="224EADF2"/>
  <w16cid:commentId w16cid:paraId="1B9417E8" w16cid:durableId="224EADF3"/>
  <w16cid:commentId w16cid:paraId="5745F5A6" w16cid:durableId="224EB98D"/>
  <w16cid:commentId w16cid:paraId="5FCF4E3E" w16cid:durableId="224EADF4"/>
  <w16cid:commentId w16cid:paraId="46BE8CC5" w16cid:durableId="224EBAF4"/>
  <w16cid:commentId w16cid:paraId="52B5D309" w16cid:durableId="224EADF5"/>
  <w16cid:commentId w16cid:paraId="159AC6F5" w16cid:durableId="224EB9DF"/>
  <w16cid:commentId w16cid:paraId="19422DC1" w16cid:durableId="224EA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Baloo"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Nuñez">
    <w15:presenceInfo w15:providerId="Windows Live" w15:userId="4c55a9b0a0189dfe"/>
  </w15:person>
  <w15:person w15:author="ALMA LILIA AKALL PICON">
    <w15:presenceInfo w15:providerId="None" w15:userId="ALMA LILIA AKALL PICON"/>
  </w15:person>
  <w15:person w15:author="Alejandra Caudillo">
    <w15:presenceInfo w15:providerId="None" w15:userId="Alejandra Caudillo"/>
  </w15:person>
  <w15:person w15:author="alejandro antonio gutierrez gomez">
    <w15:presenceInfo w15:providerId="Windows Live" w15:userId="61631089cb7e7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2794F"/>
    <w:rsid w:val="00037B79"/>
    <w:rsid w:val="00087E39"/>
    <w:rsid w:val="000A55EB"/>
    <w:rsid w:val="00112C79"/>
    <w:rsid w:val="00133115"/>
    <w:rsid w:val="00213EA0"/>
    <w:rsid w:val="002A0526"/>
    <w:rsid w:val="002A072F"/>
    <w:rsid w:val="00331AF4"/>
    <w:rsid w:val="00357757"/>
    <w:rsid w:val="00391133"/>
    <w:rsid w:val="00395A05"/>
    <w:rsid w:val="00470EF8"/>
    <w:rsid w:val="00571A28"/>
    <w:rsid w:val="005921EA"/>
    <w:rsid w:val="005A0120"/>
    <w:rsid w:val="005B4084"/>
    <w:rsid w:val="005D0856"/>
    <w:rsid w:val="005F6526"/>
    <w:rsid w:val="00650A77"/>
    <w:rsid w:val="006728DC"/>
    <w:rsid w:val="00682541"/>
    <w:rsid w:val="006C3152"/>
    <w:rsid w:val="00702343"/>
    <w:rsid w:val="00713FAF"/>
    <w:rsid w:val="00714744"/>
    <w:rsid w:val="007A5419"/>
    <w:rsid w:val="007B3C37"/>
    <w:rsid w:val="007C46FD"/>
    <w:rsid w:val="007C4713"/>
    <w:rsid w:val="00812753"/>
    <w:rsid w:val="008360C5"/>
    <w:rsid w:val="008414C5"/>
    <w:rsid w:val="0085415D"/>
    <w:rsid w:val="008D16B1"/>
    <w:rsid w:val="00956625"/>
    <w:rsid w:val="009D0BE9"/>
    <w:rsid w:val="009E1D03"/>
    <w:rsid w:val="00A30EF4"/>
    <w:rsid w:val="00B158DF"/>
    <w:rsid w:val="00B20C63"/>
    <w:rsid w:val="00B318CC"/>
    <w:rsid w:val="00B951D3"/>
    <w:rsid w:val="00BA3FEE"/>
    <w:rsid w:val="00BD3FFE"/>
    <w:rsid w:val="00BF3B47"/>
    <w:rsid w:val="00C84D0D"/>
    <w:rsid w:val="00DA1583"/>
    <w:rsid w:val="00DD2507"/>
    <w:rsid w:val="00DD3263"/>
    <w:rsid w:val="00EE00AA"/>
    <w:rsid w:val="00EF1437"/>
    <w:rsid w:val="00F07BB9"/>
    <w:rsid w:val="00F73904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  <w:style w:type="paragraph" w:styleId="Revisin">
    <w:name w:val="Revision"/>
    <w:hidden/>
    <w:uiPriority w:val="99"/>
    <w:semiHidden/>
    <w:rsid w:val="00112C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alejandro antonio gutierrez gomez</cp:lastModifiedBy>
  <cp:revision>5</cp:revision>
  <dcterms:created xsi:type="dcterms:W3CDTF">2020-04-26T01:03:00Z</dcterms:created>
  <dcterms:modified xsi:type="dcterms:W3CDTF">2020-04-28T02:09:00Z</dcterms:modified>
</cp:coreProperties>
</file>