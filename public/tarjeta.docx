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921" w14:textId="6A6BDA54" w:rsidR="00DA1583" w:rsidDel="00D54551" w:rsidRDefault="00395A05" w:rsidP="007C46FD">
      <w:pPr>
        <w:pStyle w:val="Default"/>
        <w:ind w:right="15"/>
        <w:jc w:val="both"/>
        <w:rPr>
          <w:del w:id="0" w:author="alejandro antonio gutierrez gomez" w:date="2020-04-26T20:57:00Z"/>
          <w:rFonts w:ascii="Proxima Nova Bl" w:hAnsi="Proxima Nova Bl" w:cs="Baloo"/>
        </w:rPr>
      </w:pPr>
      <w:del w:id="1" w:author="alejandro antonio gutierrez gomez" w:date="2020-04-26T20:57:00Z">
        <w:r w:rsidRPr="00395A05" w:rsidDel="00D54551">
          <w:rPr>
            <w:rFonts w:ascii="Proxima Nova Bl" w:hAnsi="Proxima Nova Bl" w:cs="Baloo"/>
            <w:noProof/>
            <w:lang w:eastAsia="es-MX"/>
          </w:rPr>
          <w:drawing>
            <wp:anchor distT="0" distB="0" distL="114300" distR="114300" simplePos="0" relativeHeight="251661312" behindDoc="1" locked="0" layoutInCell="1" allowOverlap="1" wp14:anchorId="5A175248" wp14:editId="4BBC88F8">
              <wp:simplePos x="0" y="0"/>
              <wp:positionH relativeFrom="page">
                <wp:posOffset>0</wp:posOffset>
              </wp:positionH>
              <wp:positionV relativeFrom="paragraph">
                <wp:posOffset>-896991</wp:posOffset>
              </wp:positionV>
              <wp:extent cx="5071745" cy="913765"/>
              <wp:effectExtent l="0" t="0" r="0" b="635"/>
              <wp:wrapNone/>
              <wp:docPr id="27" name="Imagen 26">
                <a:extLst xmlns:a="http://schemas.openxmlformats.org/drawingml/2006/main">
                  <a:ext uri="{FF2B5EF4-FFF2-40B4-BE49-F238E27FC236}">
                    <a16:creationId xmlns:a16="http://schemas.microsoft.com/office/drawing/2014/main" id="{EABA649A-BE6D-4BFE-BFAB-83E6882ABECA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agen 26">
                        <a:extLst>
                          <a:ext uri="{FF2B5EF4-FFF2-40B4-BE49-F238E27FC236}">
                            <a16:creationId xmlns:a16="http://schemas.microsoft.com/office/drawing/2014/main" id="{EABA649A-BE6D-4BFE-BFAB-83E6882ABECA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6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7">
                                <a14:imgEffect>
                                  <a14:backgroundRemoval t="2920" b="94891" l="0" r="98276">
                                    <a14:foregroundMark x1="123" y1="2920" x2="97044" y2="43066"/>
                                    <a14:foregroundMark x1="71552" y1="7299" x2="87069" y2="20438"/>
                                    <a14:foregroundMark x1="87069" y1="20438" x2="98276" y2="56934"/>
                                    <a14:foregroundMark x1="98276" y1="56934" x2="98276" y2="56934"/>
                                    <a14:foregroundMark x1="95567" y1="86131" x2="39778" y2="32847"/>
                                    <a14:foregroundMark x1="39778" y1="32847" x2="38177" y2="29197"/>
                                    <a14:foregroundMark x1="76108" y1="81752" x2="76108" y2="81752"/>
                                    <a14:foregroundMark x1="65887" y1="86861" x2="65887" y2="86861"/>
                                    <a14:foregroundMark x1="84483" y1="83942" x2="66995" y2="79562"/>
                                    <a14:foregroundMark x1="67241" y1="92701" x2="67241" y2="92701"/>
                                    <a14:foregroundMark x1="57389" y1="86861" x2="57389" y2="86861"/>
                                    <a14:foregroundMark x1="41256" y1="83942" x2="41256" y2="83942"/>
                                    <a14:foregroundMark x1="35961" y1="66423" x2="35961" y2="66423"/>
                                    <a14:foregroundMark x1="32882" y1="56204" x2="32882" y2="56204"/>
                                    <a14:foregroundMark x1="4680" y1="13869" x2="13547" y2="59124"/>
                                    <a14:foregroundMark x1="13547" y1="59124" x2="20813" y2="72263"/>
                                    <a14:foregroundMark x1="20813" y1="72263" x2="32143" y2="72993"/>
                                    <a14:foregroundMark x1="493" y1="23358" x2="4064" y2="81022"/>
                                    <a14:foregroundMark x1="3571" y1="29197" x2="16379" y2="84672"/>
                                    <a14:foregroundMark x1="16379" y1="84672" x2="19951" y2="94891"/>
                                    <a14:foregroundMark x1="12808" y1="49635" x2="33374" y2="45255"/>
                                    <a14:foregroundMark x1="33374" y1="45255" x2="48153" y2="45255"/>
                                    <a14:foregroundMark x1="33005" y1="35766" x2="33005" y2="35766"/>
                                    <a14:foregroundMark x1="17734" y1="34307" x2="17734" y2="34307"/>
                                    <a14:foregroundMark x1="11946" y1="36496" x2="25985" y2="33577"/>
                                    <a14:foregroundMark x1="25985" y1="33577" x2="42611" y2="33577"/>
                                    <a14:foregroundMark x1="35222" y1="9489" x2="71429" y2="16788"/>
                                    <a14:foregroundMark x1="71182" y1="89051" x2="31404" y2="52555"/>
                                    <a14:foregroundMark x1="57759" y1="74453" x2="21921" y2="78832"/>
                                    <a14:foregroundMark x1="57759" y1="81752" x2="21552" y2="91971"/>
                                    <a14:foregroundMark x1="21552" y1="91971" x2="20690" y2="90511"/>
                                    <a14:foregroundMark x1="29433" y1="61314" x2="29433" y2="61314"/>
                                    <a14:foregroundMark x1="54064" y1="68613" x2="54064" y2="68613"/>
                                    <a14:foregroundMark x1="60345" y1="64234" x2="60345" y2="64234"/>
                                    <a14:foregroundMark x1="8990" y1="67883" x2="8990" y2="67883"/>
                                    <a14:foregroundMark x1="246" y1="59854" x2="16502" y2="83942"/>
                                    <a14:foregroundMark x1="14532" y1="90511" x2="862" y2="88321"/>
                                    <a14:foregroundMark x1="55049" y1="63504" x2="55049" y2="63504"/>
                                    <a14:backgroundMark x1="99015" y1="5109" x2="99015" y2="5109"/>
                                    <a14:backgroundMark x1="97906" y1="92701" x2="97906" y2="92701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71745" cy="9137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85415D" w:rsidDel="00D54551">
          <w:rPr>
            <w:rFonts w:ascii="Proxima Nova Bl" w:hAnsi="Proxima Nova Bl" w:cs="Baloo"/>
            <w:noProof/>
            <w:lang w:eastAsia="es-MX"/>
          </w:rPr>
          <w:drawing>
            <wp:anchor distT="0" distB="0" distL="114300" distR="114300" simplePos="0" relativeHeight="251659264" behindDoc="1" locked="0" layoutInCell="1" allowOverlap="1" wp14:anchorId="1ADF72C1" wp14:editId="094215BB">
              <wp:simplePos x="0" y="0"/>
              <wp:positionH relativeFrom="margin">
                <wp:posOffset>5707751</wp:posOffset>
              </wp:positionH>
              <wp:positionV relativeFrom="paragraph">
                <wp:posOffset>-899795</wp:posOffset>
              </wp:positionV>
              <wp:extent cx="1093470" cy="1121410"/>
              <wp:effectExtent l="0" t="0" r="0" b="2540"/>
              <wp:wrapNone/>
              <wp:docPr id="20" name="Imagen 19">
                <a:extLst xmlns:a="http://schemas.openxmlformats.org/drawingml/2006/main">
                  <a:ext uri="{FF2B5EF4-FFF2-40B4-BE49-F238E27FC236}">
                    <a16:creationId xmlns:a16="http://schemas.microsoft.com/office/drawing/2014/main" id="{FB617A36-B476-4465-A175-6AFF062042F2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n 19">
                        <a:extLst>
                          <a:ext uri="{FF2B5EF4-FFF2-40B4-BE49-F238E27FC236}">
                            <a16:creationId xmlns:a16="http://schemas.microsoft.com/office/drawing/2014/main" id="{FB617A36-B476-4465-A175-6AFF062042F2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3470" cy="1121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395A05" w:rsidDel="00D54551">
          <w:rPr>
            <w:rFonts w:ascii="Proxima Nova Bl" w:hAnsi="Proxima Nova Bl" w:cs="Baloo"/>
          </w:rPr>
          <w:delText xml:space="preserve"> </w:delText>
        </w:r>
        <w:r w:rsidR="0085415D" w:rsidRPr="0085415D" w:rsidDel="00D54551">
          <w:rPr>
            <w:rFonts w:ascii="Proxima Nova Bl" w:hAnsi="Proxima Nova Bl" w:cs="Baloo"/>
          </w:rPr>
          <w:delText xml:space="preserve"> </w:delText>
        </w:r>
      </w:del>
    </w:p>
    <w:p w14:paraId="7CF4C19D" w14:textId="114A2FB2" w:rsidR="008360C5" w:rsidRPr="00F07BB9" w:rsidDel="00D54551" w:rsidRDefault="00FC571C" w:rsidP="007C46FD">
      <w:pPr>
        <w:pStyle w:val="Default"/>
        <w:ind w:right="15"/>
        <w:jc w:val="center"/>
        <w:rPr>
          <w:del w:id="2" w:author="alejandro antonio gutierrez gomez" w:date="2020-04-26T20:57:00Z"/>
          <w:rFonts w:ascii="Proxima Nova Bl" w:hAnsi="Proxima Nova Bl" w:cs="Baloo"/>
          <w:color w:val="002060"/>
        </w:rPr>
      </w:pPr>
      <w:del w:id="3" w:author="alejandro antonio gutierrez gomez" w:date="2020-04-26T20:57:00Z">
        <w:r w:rsidRPr="00F07BB9" w:rsidDel="00D54551">
          <w:rPr>
            <w:rFonts w:ascii="Proxima Nova Bl" w:hAnsi="Proxima Nova Bl" w:cs="Baloo"/>
            <w:color w:val="002060"/>
          </w:rPr>
          <w:delText>DOCUMENTO INFORMATIVO</w:delText>
        </w:r>
      </w:del>
    </w:p>
    <w:p w14:paraId="54B4A0F1" w14:textId="66147B15" w:rsidR="00213EA0" w:rsidRPr="006728DC" w:rsidDel="00D54551" w:rsidRDefault="00213EA0" w:rsidP="007C46FD">
      <w:pPr>
        <w:ind w:right="15"/>
        <w:jc w:val="both"/>
        <w:rPr>
          <w:del w:id="4" w:author="alejandro antonio gutierrez gomez" w:date="2020-04-26T20:57:00Z"/>
          <w:rFonts w:ascii="Arial Nova" w:hAnsi="Arial Nova" w:cs="Baloo"/>
          <w:sz w:val="21"/>
          <w:szCs w:val="20"/>
          <w:rPrChange w:id="5" w:author="Christian Nuñez" w:date="2020-04-25T12:42:00Z">
            <w:rPr>
              <w:del w:id="6" w:author="alejandro antonio gutierrez gomez" w:date="2020-04-26T20:57:00Z"/>
              <w:rFonts w:ascii="Arial Nova" w:hAnsi="Arial Nova" w:cs="Baloo"/>
            </w:rPr>
          </w:rPrChange>
        </w:rPr>
      </w:pPr>
    </w:p>
    <w:p w14:paraId="1E85B2F8" w14:textId="42CCD0CC" w:rsidR="00357757" w:rsidRPr="006728DC" w:rsidDel="00D54551" w:rsidRDefault="00702343" w:rsidP="007C46FD">
      <w:pPr>
        <w:ind w:right="15"/>
        <w:jc w:val="both"/>
        <w:rPr>
          <w:del w:id="7" w:author="alejandro antonio gutierrez gomez" w:date="2020-04-26T20:57:00Z"/>
          <w:rFonts w:ascii="Arial Nova" w:hAnsi="Arial Nova" w:cs="Baloo"/>
          <w:sz w:val="21"/>
          <w:szCs w:val="20"/>
          <w:rPrChange w:id="8" w:author="Christian Nuñez" w:date="2020-04-25T12:42:00Z">
            <w:rPr>
              <w:del w:id="9" w:author="alejandro antonio gutierrez gomez" w:date="2020-04-26T20:57:00Z"/>
              <w:rFonts w:ascii="Arial Nova" w:hAnsi="Arial Nova" w:cs="Baloo"/>
            </w:rPr>
          </w:rPrChange>
        </w:rPr>
      </w:pPr>
      <w:del w:id="10" w:author="alejandro antonio gutierrez gomez" w:date="2020-04-26T20:57:00Z">
        <w:r w:rsidRPr="006728DC" w:rsidDel="00D54551">
          <w:rPr>
            <w:rFonts w:ascii="Arial Nova" w:hAnsi="Arial Nova" w:cs="Baloo"/>
            <w:b/>
            <w:sz w:val="21"/>
            <w:szCs w:val="20"/>
            <w:rPrChange w:id="11" w:author="Christian Nuñez" w:date="2020-04-25T12:42:00Z">
              <w:rPr>
                <w:rFonts w:ascii="Arial Nova" w:hAnsi="Arial Nova" w:cs="Baloo"/>
                <w:b/>
              </w:rPr>
            </w:rPrChange>
          </w:rPr>
          <w:delText>Estimado beneficiario</w:delText>
        </w:r>
        <w:r w:rsidR="00357757" w:rsidRPr="006728DC" w:rsidDel="00D54551">
          <w:rPr>
            <w:rFonts w:ascii="Arial Nova" w:hAnsi="Arial Nova" w:cs="Baloo"/>
            <w:b/>
            <w:sz w:val="21"/>
            <w:szCs w:val="20"/>
            <w:rPrChange w:id="12" w:author="Christian Nuñez" w:date="2020-04-25T12:42:00Z">
              <w:rPr>
                <w:rFonts w:ascii="Arial Nova" w:hAnsi="Arial Nova" w:cs="Baloo"/>
                <w:b/>
              </w:rPr>
            </w:rPrChange>
          </w:rPr>
          <w:delText>:</w:delText>
        </w:r>
      </w:del>
    </w:p>
    <w:p w14:paraId="308F0F99" w14:textId="6C34D34B" w:rsidR="00702343" w:rsidRPr="006728DC" w:rsidDel="00D54551" w:rsidRDefault="00357757" w:rsidP="007C46FD">
      <w:pPr>
        <w:ind w:right="15"/>
        <w:jc w:val="both"/>
        <w:rPr>
          <w:del w:id="13" w:author="alejandro antonio gutierrez gomez" w:date="2020-04-26T20:57:00Z"/>
          <w:rFonts w:ascii="Arial Nova" w:hAnsi="Arial Nova" w:cs="Baloo"/>
          <w:sz w:val="21"/>
          <w:szCs w:val="20"/>
          <w:rPrChange w:id="14" w:author="Christian Nuñez" w:date="2020-04-25T12:42:00Z">
            <w:rPr>
              <w:del w:id="15" w:author="alejandro antonio gutierrez gomez" w:date="2020-04-26T20:57:00Z"/>
              <w:rFonts w:ascii="Arial Nova" w:hAnsi="Arial Nova" w:cs="Baloo"/>
            </w:rPr>
          </w:rPrChange>
        </w:rPr>
      </w:pPr>
      <w:del w:id="16" w:author="alejandro antonio gutierrez gomez" w:date="2020-04-26T20:57:00Z">
        <w:r w:rsidRPr="006728DC" w:rsidDel="00D54551">
          <w:rPr>
            <w:rFonts w:ascii="Arial Nova" w:hAnsi="Arial Nova" w:cs="Baloo"/>
            <w:sz w:val="21"/>
            <w:szCs w:val="20"/>
            <w:rPrChange w:id="17" w:author="Christian Nuñez" w:date="2020-04-25T12:42:00Z">
              <w:rPr>
                <w:rFonts w:ascii="Arial Nova" w:hAnsi="Arial Nova" w:cs="Baloo"/>
              </w:rPr>
            </w:rPrChange>
          </w:rPr>
          <w:delText>L</w:delText>
        </w:r>
        <w:r w:rsidR="00702343" w:rsidRPr="006728DC" w:rsidDel="00D54551">
          <w:rPr>
            <w:rFonts w:ascii="Arial Nova" w:hAnsi="Arial Nova" w:cs="Baloo"/>
            <w:sz w:val="21"/>
            <w:szCs w:val="20"/>
            <w:rPrChange w:id="18" w:author="Christian Nuñez" w:date="2020-04-25T12:42:00Z">
              <w:rPr>
                <w:rFonts w:ascii="Arial Nova" w:hAnsi="Arial Nova" w:cs="Baloo"/>
              </w:rPr>
            </w:rPrChange>
          </w:rPr>
          <w:delText xml:space="preserve">a </w:delText>
        </w:r>
        <w:r w:rsidR="00702343" w:rsidRPr="006728DC" w:rsidDel="00D54551">
          <w:rPr>
            <w:rFonts w:ascii="Arial Nova" w:hAnsi="Arial Nova" w:cs="Baloo"/>
            <w:b/>
            <w:sz w:val="21"/>
            <w:szCs w:val="20"/>
            <w:rPrChange w:id="19" w:author="Christian Nuñez" w:date="2020-04-25T12:42:00Z">
              <w:rPr>
                <w:rFonts w:ascii="Arial Nova" w:hAnsi="Arial Nova" w:cs="Baloo"/>
                <w:b/>
              </w:rPr>
            </w:rPrChange>
          </w:rPr>
          <w:delText>Secretaría de Desarrollo Social y Humano del Estado de Guanajuato</w:delText>
        </w:r>
        <w:r w:rsidR="00702343" w:rsidRPr="006728DC" w:rsidDel="00D54551">
          <w:rPr>
            <w:rFonts w:ascii="Arial Nova" w:hAnsi="Arial Nova" w:cs="Baloo"/>
            <w:sz w:val="21"/>
            <w:szCs w:val="20"/>
            <w:rPrChange w:id="20" w:author="Christian Nuñez" w:date="2020-04-25T12:42:00Z">
              <w:rPr>
                <w:rFonts w:ascii="Arial Nova" w:hAnsi="Arial Nova" w:cs="Baloo"/>
              </w:rPr>
            </w:rPrChange>
          </w:rPr>
          <w:delText xml:space="preserve"> </w:delText>
        </w:r>
        <w:r w:rsidR="008D16B1" w:rsidRPr="006728DC" w:rsidDel="00D54551">
          <w:rPr>
            <w:rFonts w:ascii="Arial Nova" w:hAnsi="Arial Nova" w:cs="Baloo"/>
            <w:sz w:val="21"/>
            <w:szCs w:val="20"/>
            <w:rPrChange w:id="21" w:author="Christian Nuñez" w:date="2020-04-25T12:42:00Z">
              <w:rPr>
                <w:rFonts w:ascii="Arial Nova" w:hAnsi="Arial Nova" w:cs="Baloo"/>
              </w:rPr>
            </w:rPrChange>
          </w:rPr>
          <w:delText>l</w:delText>
        </w:r>
        <w:r w:rsidR="00702343" w:rsidRPr="006728DC" w:rsidDel="00D54551">
          <w:rPr>
            <w:rFonts w:ascii="Arial Nova" w:hAnsi="Arial Nova" w:cs="Baloo"/>
            <w:sz w:val="21"/>
            <w:szCs w:val="20"/>
            <w:rPrChange w:id="22" w:author="Christian Nuñez" w:date="2020-04-25T12:42:00Z">
              <w:rPr>
                <w:rFonts w:ascii="Arial Nova" w:hAnsi="Arial Nova" w:cs="Baloo"/>
              </w:rPr>
            </w:rPrChange>
          </w:rPr>
          <w:delText xml:space="preserve">e </w:delText>
        </w:r>
        <w:r w:rsidRPr="006728DC" w:rsidDel="00D54551">
          <w:rPr>
            <w:rFonts w:ascii="Arial Nova" w:hAnsi="Arial Nova" w:cs="Baloo"/>
            <w:sz w:val="21"/>
            <w:szCs w:val="20"/>
            <w:rPrChange w:id="23" w:author="Christian Nuñez" w:date="2020-04-25T12:42:00Z">
              <w:rPr>
                <w:rFonts w:ascii="Arial Nova" w:hAnsi="Arial Nova" w:cs="Baloo"/>
              </w:rPr>
            </w:rPrChange>
          </w:rPr>
          <w:delText xml:space="preserve">otorga el apoyo económico solicitado, en cumplimento a las Reglas de Operación del Programa Trabajemos Juntos para el Ejercicio Fiscal de 2020, denominado </w:delText>
        </w:r>
        <w:r w:rsidRPr="006728DC" w:rsidDel="00D54551">
          <w:rPr>
            <w:rFonts w:ascii="Arial" w:hAnsi="Arial" w:cs="Arial"/>
            <w:b/>
            <w:sz w:val="21"/>
            <w:szCs w:val="21"/>
            <w:rPrChange w:id="24" w:author="Christian Nuñez" w:date="2020-04-25T12:42:00Z">
              <w:rPr>
                <w:rFonts w:ascii="Arial" w:hAnsi="Arial" w:cs="Arial"/>
                <w:b/>
              </w:rPr>
            </w:rPrChange>
          </w:rPr>
          <w:delText>«</w:delText>
        </w:r>
        <w:r w:rsidRPr="006728DC" w:rsidDel="00D54551">
          <w:rPr>
            <w:rFonts w:ascii="Arial Nova" w:hAnsi="Arial Nova" w:cs="Baloo"/>
            <w:b/>
            <w:sz w:val="21"/>
            <w:szCs w:val="20"/>
            <w:rPrChange w:id="25" w:author="Christian Nuñez" w:date="2020-04-25T12:42:00Z">
              <w:rPr>
                <w:rFonts w:ascii="Arial Nova" w:hAnsi="Arial Nova" w:cs="Baloo"/>
                <w:b/>
              </w:rPr>
            </w:rPrChange>
          </w:rPr>
          <w:delText>Empleo Temporal</w:delText>
        </w:r>
        <w:r w:rsidRPr="006728DC" w:rsidDel="00D54551">
          <w:rPr>
            <w:rFonts w:ascii="Arial" w:hAnsi="Arial" w:cs="Arial"/>
            <w:b/>
            <w:sz w:val="21"/>
            <w:szCs w:val="21"/>
            <w:rPrChange w:id="26" w:author="Christian Nuñez" w:date="2020-04-25T12:42:00Z">
              <w:rPr>
                <w:rFonts w:ascii="Arial" w:hAnsi="Arial" w:cs="Arial"/>
                <w:b/>
              </w:rPr>
            </w:rPrChange>
          </w:rPr>
          <w:delText>»</w:delText>
        </w:r>
        <w:r w:rsidR="008D16B1" w:rsidRPr="006728DC" w:rsidDel="00D54551">
          <w:rPr>
            <w:rFonts w:ascii="Arial" w:hAnsi="Arial" w:cs="Arial"/>
            <w:sz w:val="21"/>
            <w:szCs w:val="21"/>
            <w:rPrChange w:id="27" w:author="Christian Nuñez" w:date="2020-04-25T12:42:00Z">
              <w:rPr>
                <w:rFonts w:ascii="Arial" w:hAnsi="Arial" w:cs="Arial"/>
              </w:rPr>
            </w:rPrChange>
          </w:rPr>
          <w:delText xml:space="preserve">, para recibir el apoyo económico deberá considerar lo siguiente: </w:delText>
        </w:r>
        <w:commentRangeStart w:id="28"/>
        <w:commentRangeEnd w:id="28"/>
        <w:r w:rsidR="008D16B1" w:rsidRPr="006728DC" w:rsidDel="00D54551">
          <w:rPr>
            <w:rStyle w:val="Refdecomentario"/>
            <w:sz w:val="15"/>
            <w:szCs w:val="15"/>
            <w:rPrChange w:id="29" w:author="Christian Nuñez" w:date="2020-04-25T12:42:00Z">
              <w:rPr>
                <w:rStyle w:val="Refdecomentario"/>
              </w:rPr>
            </w:rPrChange>
          </w:rPr>
          <w:commentReference w:id="28"/>
        </w:r>
      </w:del>
    </w:p>
    <w:p w14:paraId="7B563672" w14:textId="1A40F215" w:rsidR="00BD3FFE" w:rsidRPr="006728DC" w:rsidDel="00D54551" w:rsidRDefault="00BD3FFE" w:rsidP="007C46FD">
      <w:pPr>
        <w:pStyle w:val="Default"/>
        <w:ind w:right="15"/>
        <w:rPr>
          <w:del w:id="30" w:author="alejandro antonio gutierrez gomez" w:date="2020-04-26T20:57:00Z"/>
          <w:rFonts w:ascii="Proxima Nova Bl" w:hAnsi="Proxima Nova Bl" w:cs="Baloo"/>
          <w:color w:val="002060"/>
          <w:sz w:val="20"/>
          <w:szCs w:val="20"/>
          <w:rPrChange w:id="31" w:author="Christian Nuñez" w:date="2020-04-25T12:42:00Z">
            <w:rPr>
              <w:del w:id="32" w:author="alejandro antonio gutierrez gomez" w:date="2020-04-26T20:57:00Z"/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del w:id="33" w:author="alejandro antonio gutierrez gomez" w:date="2020-04-26T20:57:00Z">
        <w:r w:rsidRPr="006728DC" w:rsidDel="00D54551">
          <w:rPr>
            <w:rFonts w:ascii="Proxima Nova Bl" w:hAnsi="Proxima Nova Bl" w:cs="Baloo"/>
            <w:color w:val="002060"/>
            <w:sz w:val="20"/>
            <w:szCs w:val="20"/>
            <w:rPrChange w:id="34" w:author="Christian Nuñez" w:date="2020-04-25T12:42:00Z">
              <w:rPr>
                <w:rFonts w:ascii="Proxima Nova Bl" w:hAnsi="Proxima Nova Bl" w:cs="Baloo"/>
                <w:color w:val="002060"/>
                <w:sz w:val="22"/>
                <w:szCs w:val="22"/>
              </w:rPr>
            </w:rPrChange>
          </w:rPr>
          <w:delText>PAGO</w:delText>
        </w:r>
        <w:r w:rsidR="00213EA0" w:rsidRPr="006728DC" w:rsidDel="00D54551">
          <w:rPr>
            <w:rFonts w:ascii="Proxima Nova Bl" w:hAnsi="Proxima Nova Bl" w:cs="Baloo"/>
            <w:color w:val="002060"/>
            <w:sz w:val="20"/>
            <w:szCs w:val="20"/>
            <w:rPrChange w:id="35" w:author="Christian Nuñez" w:date="2020-04-25T12:42:00Z">
              <w:rPr>
                <w:rFonts w:ascii="Proxima Nova Bl" w:hAnsi="Proxima Nova Bl" w:cs="Baloo"/>
                <w:color w:val="002060"/>
                <w:sz w:val="22"/>
                <w:szCs w:val="22"/>
              </w:rPr>
            </w:rPrChange>
          </w:rPr>
          <w:delText xml:space="preserve"> DE JORNALES</w:delText>
        </w:r>
        <w:commentRangeStart w:id="36"/>
        <w:commentRangeEnd w:id="36"/>
        <w:r w:rsidR="008D16B1" w:rsidRPr="006728DC" w:rsidDel="00D54551">
          <w:rPr>
            <w:rStyle w:val="Refdecomentario"/>
            <w:rFonts w:asciiTheme="minorHAnsi" w:hAnsiTheme="minorHAnsi" w:cstheme="minorBidi"/>
            <w:color w:val="auto"/>
            <w:sz w:val="15"/>
            <w:szCs w:val="15"/>
            <w:rPrChange w:id="37" w:author="Christian Nuñez" w:date="2020-04-25T12:42:00Z">
              <w:rPr>
                <w:rStyle w:val="Refdecomentario"/>
                <w:rFonts w:asciiTheme="minorHAnsi" w:hAnsiTheme="minorHAnsi" w:cstheme="minorBidi"/>
                <w:color w:val="auto"/>
              </w:rPr>
            </w:rPrChange>
          </w:rPr>
          <w:commentReference w:id="36"/>
        </w:r>
      </w:del>
    </w:p>
    <w:p w14:paraId="3573B9C3" w14:textId="5DE1FC33" w:rsidR="00BD3FFE" w:rsidRPr="006728DC" w:rsidDel="00D54551" w:rsidRDefault="00BD3FFE" w:rsidP="007C46FD">
      <w:pPr>
        <w:ind w:right="15"/>
        <w:jc w:val="both"/>
        <w:rPr>
          <w:del w:id="38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39" w:author="Christian Nuñez" w:date="2020-04-25T12:42:00Z">
            <w:rPr>
              <w:del w:id="40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41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42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4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El </w:delText>
        </w:r>
        <w:r w:rsidR="008D16B1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4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apoyo económico correspondiente a 30 días jornales, se entregará 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45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133115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4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en una sola exhibición</w:delText>
        </w:r>
        <w:r w:rsidR="008D16B1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4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mediante una tarjeta bancaria.</w:delText>
        </w:r>
      </w:del>
    </w:p>
    <w:p w14:paraId="33AA3B8B" w14:textId="11EBC976" w:rsidR="00BD3FFE" w:rsidRPr="006728DC" w:rsidDel="00D54551" w:rsidRDefault="00BD3FFE" w:rsidP="007C46FD">
      <w:pPr>
        <w:ind w:right="15"/>
        <w:jc w:val="both"/>
        <w:rPr>
          <w:del w:id="48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49" w:author="Christian Nuñez" w:date="2020-04-25T12:42:00Z">
            <w:rPr>
              <w:del w:id="50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51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52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FA6F9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Para la entrega de la </w:delText>
        </w:r>
        <w:r w:rsidR="0071474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5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tarjeta bancaria,</w:delText>
        </w:r>
        <w:r w:rsidR="00FA6F9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el beneficiario debe 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presentar su </w:delText>
        </w:r>
        <w:r w:rsidR="0071474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identificación oficial</w:delText>
        </w:r>
        <w:r w:rsidR="00FA6F9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5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, en caso contrario, no podrá recibir el apoyo económico</w:delText>
        </w:r>
        <w:r w:rsidR="0071474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60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.</w:delText>
        </w:r>
      </w:del>
    </w:p>
    <w:p w14:paraId="24BB04D6" w14:textId="44FDD597" w:rsidR="00BD3FFE" w:rsidRPr="006728DC" w:rsidDel="00D54551" w:rsidRDefault="00BD3FFE" w:rsidP="007C46FD">
      <w:pPr>
        <w:ind w:right="15"/>
        <w:jc w:val="both"/>
        <w:rPr>
          <w:del w:id="61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62" w:author="Christian Nuñez" w:date="2020-04-25T12:42:00Z">
            <w:rPr>
              <w:del w:id="63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64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65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6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B20C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6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La tarjeta bancaria es </w:delText>
        </w:r>
        <w:r w:rsidR="00B20C63" w:rsidRPr="006728DC" w:rsidDel="00D54551">
          <w:rPr>
            <w:rFonts w:ascii="Arial Nova" w:hAnsi="Arial Nova" w:cs="Segoe UI Symbol"/>
            <w:b/>
            <w:color w:val="000000"/>
            <w:sz w:val="21"/>
            <w:szCs w:val="21"/>
            <w:rPrChange w:id="68" w:author="Christian Nuñez" w:date="2020-04-25T12:42:00Z">
              <w:rPr>
                <w:rFonts w:ascii="Arial Nova" w:hAnsi="Arial Nova" w:cs="Segoe UI Symbol"/>
                <w:b/>
                <w:color w:val="000000"/>
              </w:rPr>
            </w:rPrChange>
          </w:rPr>
          <w:delText>personal e intransferible</w:delText>
        </w:r>
        <w:r w:rsidR="00B20C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6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, por lo cual solamente el beneficiario podrá disponer del apoyo económico otorgado. </w:delText>
        </w:r>
      </w:del>
    </w:p>
    <w:p w14:paraId="35B54834" w14:textId="785CEBF8" w:rsidR="00BD3FFE" w:rsidRPr="006728DC" w:rsidDel="00D54551" w:rsidRDefault="00BD3FFE" w:rsidP="007C46FD">
      <w:pPr>
        <w:ind w:right="15"/>
        <w:jc w:val="both"/>
        <w:rPr>
          <w:del w:id="70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71" w:author="Christian Nuñez" w:date="2020-04-25T12:42:00Z">
            <w:rPr>
              <w:del w:id="72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73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74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75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DD2507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7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Al momento de recibir su tarjeta</w:delText>
        </w:r>
        <w:r w:rsidR="00331AF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7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bancaria</w:delText>
        </w:r>
        <w:r w:rsidR="00DD2507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7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, deberá llenar</w:delText>
        </w:r>
        <w:r w:rsidR="00331AF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7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, firmar y </w:delText>
        </w:r>
        <w:commentRangeStart w:id="80"/>
        <w:r w:rsidR="00331AF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81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entregar </w:delText>
        </w:r>
        <w:r w:rsidR="00DD2507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82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el </w:delText>
        </w:r>
        <w:r w:rsidR="00331AF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8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t</w:delText>
        </w:r>
        <w:r w:rsidR="00DD2507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8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alón adjunto al sobre</w:delText>
        </w:r>
        <w:commentRangeEnd w:id="80"/>
        <w:r w:rsidR="00331AF4" w:rsidRPr="006728DC" w:rsidDel="00D54551">
          <w:rPr>
            <w:rStyle w:val="Refdecomentario"/>
            <w:sz w:val="15"/>
            <w:szCs w:val="15"/>
            <w:rPrChange w:id="85" w:author="Christian Nuñez" w:date="2020-04-25T12:42:00Z">
              <w:rPr>
                <w:rStyle w:val="Refdecomentario"/>
              </w:rPr>
            </w:rPrChange>
          </w:rPr>
          <w:commentReference w:id="80"/>
        </w:r>
        <w:r w:rsidR="00331AF4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8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al promotor de esta Secretaría.</w:delText>
        </w:r>
      </w:del>
    </w:p>
    <w:p w14:paraId="069FD127" w14:textId="3975D2D3" w:rsidR="00DD2507" w:rsidRPr="006728DC" w:rsidDel="00D54551" w:rsidRDefault="00DD2507" w:rsidP="007C46FD">
      <w:pPr>
        <w:ind w:right="15"/>
        <w:jc w:val="both"/>
        <w:rPr>
          <w:del w:id="87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88" w:author="Christian Nuñez" w:date="2020-04-25T12:42:00Z">
            <w:rPr>
              <w:del w:id="89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90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91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2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Dentro del sobre  encontrar</w:delText>
        </w:r>
        <w:r w:rsidR="0081275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á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una hoja en la cual viene adherida </w:delText>
        </w:r>
        <w:r w:rsidR="0081275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5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la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tarjeta</w:delText>
        </w:r>
        <w:r w:rsidR="0081275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bancaria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713FAF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9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con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00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su NIP de seguridad. </w:delText>
        </w:r>
      </w:del>
    </w:p>
    <w:p w14:paraId="3C278BFA" w14:textId="328F5C08" w:rsidR="00DD2507" w:rsidRPr="006728DC" w:rsidDel="00D54551" w:rsidRDefault="00DD2507" w:rsidP="007C46FD">
      <w:pPr>
        <w:ind w:right="15"/>
        <w:jc w:val="both"/>
        <w:rPr>
          <w:del w:id="101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102" w:author="Christian Nuñez" w:date="2020-04-25T12:42:00Z">
            <w:rPr>
              <w:del w:id="103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104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105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0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DD3263" w:rsidRPr="006728DC" w:rsidDel="00D54551">
          <w:rPr>
            <w:rFonts w:ascii="Arial Nova" w:hAnsi="Arial Nova" w:cs="Segoe UI Symbol"/>
            <w:bCs/>
            <w:color w:val="000000"/>
            <w:sz w:val="21"/>
            <w:szCs w:val="21"/>
            <w:rPrChange w:id="107" w:author="Christian Nuñez" w:date="2020-04-25T12:42:00Z">
              <w:rPr>
                <w:rFonts w:ascii="Arial Nova" w:hAnsi="Arial Nova" w:cs="Segoe UI Symbol"/>
                <w:bCs/>
                <w:color w:val="000000"/>
              </w:rPr>
            </w:rPrChange>
          </w:rPr>
          <w:delText>En</w:delText>
        </w:r>
        <w:r w:rsidR="00DD32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0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DD3263" w:rsidRPr="006728DC" w:rsidDel="00D54551">
          <w:rPr>
            <w:rFonts w:ascii="Arial Nova" w:hAnsi="Arial Nova" w:cs="Segoe UI Symbol"/>
            <w:bCs/>
            <w:color w:val="000000"/>
            <w:sz w:val="21"/>
            <w:szCs w:val="21"/>
            <w:rPrChange w:id="109" w:author="Christian Nuñez" w:date="2020-04-25T12:42:00Z">
              <w:rPr>
                <w:rFonts w:ascii="Arial Nova" w:hAnsi="Arial Nova" w:cs="Segoe UI Symbol"/>
                <w:bCs/>
                <w:color w:val="000000"/>
              </w:rPr>
            </w:rPrChange>
          </w:rPr>
          <w:delText>caso de</w:delText>
        </w:r>
        <w:r w:rsidR="00DD3263" w:rsidRPr="006728DC" w:rsidDel="00D54551">
          <w:rPr>
            <w:rFonts w:ascii="Arial Nova" w:hAnsi="Arial Nova" w:cs="Segoe UI Symbol"/>
            <w:b/>
            <w:bCs/>
            <w:color w:val="000000"/>
            <w:sz w:val="21"/>
            <w:szCs w:val="21"/>
            <w:rPrChange w:id="110" w:author="Christian Nuñez" w:date="2020-04-25T12:42:00Z">
              <w:rPr>
                <w:rFonts w:ascii="Arial Nova" w:hAnsi="Arial Nova" w:cs="Segoe UI Symbol"/>
                <w:b/>
                <w:bCs/>
                <w:color w:val="000000"/>
              </w:rPr>
            </w:rPrChange>
          </w:rPr>
          <w:delText xml:space="preserve"> extrav</w:delText>
        </w:r>
        <w:r w:rsidR="00812753" w:rsidRPr="006728DC" w:rsidDel="00D54551">
          <w:rPr>
            <w:rFonts w:ascii="Arial Nova" w:hAnsi="Arial Nova" w:cs="Segoe UI Symbol"/>
            <w:b/>
            <w:bCs/>
            <w:color w:val="000000"/>
            <w:sz w:val="21"/>
            <w:szCs w:val="21"/>
            <w:rPrChange w:id="111" w:author="Christian Nuñez" w:date="2020-04-25T12:42:00Z">
              <w:rPr>
                <w:rFonts w:ascii="Arial Nova" w:hAnsi="Arial Nova" w:cs="Segoe UI Symbol"/>
                <w:b/>
                <w:bCs/>
                <w:color w:val="000000"/>
              </w:rPr>
            </w:rPrChange>
          </w:rPr>
          <w:delText xml:space="preserve">ío de </w:delText>
        </w:r>
        <w:r w:rsidR="00DD3263" w:rsidRPr="006728DC" w:rsidDel="00D54551">
          <w:rPr>
            <w:rFonts w:ascii="Arial Nova" w:hAnsi="Arial Nova" w:cs="Segoe UI Symbol"/>
            <w:b/>
            <w:bCs/>
            <w:color w:val="000000"/>
            <w:sz w:val="21"/>
            <w:szCs w:val="21"/>
            <w:rPrChange w:id="112" w:author="Christian Nuñez" w:date="2020-04-25T12:42:00Z">
              <w:rPr>
                <w:rFonts w:ascii="Arial Nova" w:hAnsi="Arial Nova" w:cs="Segoe UI Symbol"/>
                <w:b/>
                <w:bCs/>
                <w:color w:val="000000"/>
              </w:rPr>
            </w:rPrChange>
          </w:rPr>
          <w:delText xml:space="preserve">su tarjeta </w:delText>
        </w:r>
        <w:r w:rsidR="00812753" w:rsidRPr="006728DC" w:rsidDel="00D54551">
          <w:rPr>
            <w:rFonts w:ascii="Arial Nova" w:hAnsi="Arial Nova" w:cs="Segoe UI Symbol"/>
            <w:b/>
            <w:bCs/>
            <w:color w:val="000000"/>
            <w:sz w:val="21"/>
            <w:szCs w:val="21"/>
            <w:rPrChange w:id="113" w:author="Christian Nuñez" w:date="2020-04-25T12:42:00Z">
              <w:rPr>
                <w:rFonts w:ascii="Arial Nova" w:hAnsi="Arial Nova" w:cs="Segoe UI Symbol"/>
                <w:b/>
                <w:bCs/>
                <w:color w:val="000000"/>
              </w:rPr>
            </w:rPrChange>
          </w:rPr>
          <w:delText xml:space="preserve">bancaria </w:delText>
        </w:r>
        <w:r w:rsidR="00DD3263" w:rsidRPr="006728DC" w:rsidDel="00D54551">
          <w:rPr>
            <w:rFonts w:ascii="Arial Nova" w:hAnsi="Arial Nova" w:cs="Segoe UI Symbol"/>
            <w:b/>
            <w:bCs/>
            <w:color w:val="000000"/>
            <w:sz w:val="21"/>
            <w:szCs w:val="21"/>
            <w:rPrChange w:id="114" w:author="Christian Nuñez" w:date="2020-04-25T12:42:00Z">
              <w:rPr>
                <w:rFonts w:ascii="Arial Nova" w:hAnsi="Arial Nova" w:cs="Segoe UI Symbol"/>
                <w:b/>
                <w:bCs/>
                <w:color w:val="000000"/>
              </w:rPr>
            </w:rPrChange>
          </w:rPr>
          <w:delText>o NIP, éstos no se podrán reponer</w:delText>
        </w:r>
        <w:r w:rsidR="00B318CC" w:rsidRPr="006728DC" w:rsidDel="00D54551">
          <w:rPr>
            <w:rFonts w:ascii="Arial Nova" w:hAnsi="Arial Nova" w:cs="Segoe UI Symbol"/>
            <w:bCs/>
            <w:color w:val="000000"/>
            <w:sz w:val="21"/>
            <w:szCs w:val="21"/>
            <w:rPrChange w:id="115" w:author="Christian Nuñez" w:date="2020-04-25T12:42:00Z">
              <w:rPr>
                <w:rFonts w:ascii="Arial Nova" w:hAnsi="Arial Nova" w:cs="Segoe UI Symbol"/>
                <w:bCs/>
                <w:color w:val="000000"/>
              </w:rPr>
            </w:rPrChange>
          </w:rPr>
          <w:delText>.</w:delText>
        </w:r>
        <w:r w:rsidR="00DD32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1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B318CC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1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S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1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e recomienda</w:delText>
        </w:r>
        <w:r w:rsidR="00DD32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1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tener extremo cuidado y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0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no desechar el sobre </w:delText>
        </w:r>
        <w:r w:rsidR="00B318CC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1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y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2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la hoja</w:delText>
        </w:r>
        <w:r w:rsidR="00DD32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B318CC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que contiene la información de su tarjeta</w:delText>
        </w:r>
        <w:commentRangeStart w:id="125"/>
        <w:commentRangeEnd w:id="125"/>
        <w:r w:rsidR="00B318CC" w:rsidRPr="006728DC" w:rsidDel="00D54551">
          <w:rPr>
            <w:rStyle w:val="Refdecomentario"/>
            <w:sz w:val="15"/>
            <w:szCs w:val="15"/>
            <w:rPrChange w:id="126" w:author="Christian Nuñez" w:date="2020-04-25T12:42:00Z">
              <w:rPr>
                <w:rStyle w:val="Refdecomentario"/>
              </w:rPr>
            </w:rPrChange>
          </w:rPr>
          <w:commentReference w:id="125"/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2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.</w:delText>
        </w:r>
      </w:del>
    </w:p>
    <w:p w14:paraId="5431C23F" w14:textId="595DA99B" w:rsidR="00DD2507" w:rsidRPr="006728DC" w:rsidDel="00D54551" w:rsidRDefault="00DD2507" w:rsidP="007C46FD">
      <w:pPr>
        <w:ind w:right="15"/>
        <w:jc w:val="both"/>
        <w:rPr>
          <w:del w:id="128" w:author="alejandro antonio gutierrez gomez" w:date="2020-04-26T20:57:00Z"/>
          <w:rFonts w:ascii="Arial Nova" w:hAnsi="Arial Nova" w:cs="Segoe UI Symbol"/>
          <w:color w:val="000000"/>
          <w:sz w:val="21"/>
          <w:szCs w:val="21"/>
          <w:rPrChange w:id="129" w:author="Christian Nuñez" w:date="2020-04-25T12:42:00Z">
            <w:rPr>
              <w:del w:id="130" w:author="alejandro antonio gutierrez gomez" w:date="2020-04-26T20:57:00Z"/>
              <w:rFonts w:ascii="Arial Nova" w:hAnsi="Arial Nova" w:cs="Segoe UI Symbol"/>
              <w:color w:val="000000"/>
            </w:rPr>
          </w:rPrChange>
        </w:rPr>
      </w:pPr>
      <w:del w:id="131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21"/>
            <w:szCs w:val="21"/>
            <w:rPrChange w:id="132" w:author="Christian Nuñez" w:date="2020-04-25T12:42:00Z">
              <w:rPr>
                <w:rFonts w:ascii="Segoe UI Symbol" w:hAnsi="Segoe UI Symbol" w:cs="Segoe UI Symbol"/>
                <w:color w:val="00000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3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</w:delText>
        </w:r>
        <w:r w:rsidR="00DD3263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4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El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5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NIP</w:delText>
        </w:r>
        <w:r w:rsidR="000A55EB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6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de la tarjeta bancaria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7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>, se activa al momento de realizar cualquier consulta o retiro en los cajeros</w:delText>
        </w:r>
        <w:r w:rsidR="000A55EB"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8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automáticos</w:delText>
        </w:r>
        <w:r w:rsidRPr="006728DC" w:rsidDel="00D54551">
          <w:rPr>
            <w:rFonts w:ascii="Arial Nova" w:hAnsi="Arial Nova" w:cs="Segoe UI Symbol"/>
            <w:color w:val="000000"/>
            <w:sz w:val="21"/>
            <w:szCs w:val="21"/>
            <w:rPrChange w:id="139" w:author="Christian Nuñez" w:date="2020-04-25T12:42:00Z">
              <w:rPr>
                <w:rFonts w:ascii="Arial Nova" w:hAnsi="Arial Nova" w:cs="Segoe UI Symbol"/>
                <w:color w:val="000000"/>
              </w:rPr>
            </w:rPrChange>
          </w:rPr>
          <w:delText xml:space="preserve"> autorizados.  </w:delText>
        </w:r>
      </w:del>
    </w:p>
    <w:p w14:paraId="13F5CF38" w14:textId="794090AC" w:rsidR="00391133" w:rsidRPr="006728DC" w:rsidDel="00D54551" w:rsidRDefault="00391133" w:rsidP="007C46FD">
      <w:pPr>
        <w:spacing w:after="0"/>
        <w:ind w:right="15"/>
        <w:jc w:val="both"/>
        <w:rPr>
          <w:del w:id="140" w:author="alejandro antonio gutierrez gomez" w:date="2020-04-26T20:57:00Z"/>
          <w:rFonts w:ascii="Arial Nova" w:hAnsi="Arial Nova" w:cs="Baloo"/>
          <w:b/>
          <w:bCs/>
        </w:rPr>
      </w:pPr>
    </w:p>
    <w:p w14:paraId="581B5323" w14:textId="4101A903" w:rsidR="00713FAF" w:rsidRPr="006728DC" w:rsidDel="00D54551" w:rsidRDefault="00713FAF" w:rsidP="007C46FD">
      <w:pPr>
        <w:pStyle w:val="Default"/>
        <w:ind w:right="15"/>
        <w:rPr>
          <w:del w:id="141" w:author="alejandro antonio gutierrez gomez" w:date="2020-04-26T20:57:00Z"/>
          <w:rFonts w:ascii="Proxima Nova Bl" w:hAnsi="Proxima Nova Bl" w:cs="Baloo"/>
          <w:color w:val="002060"/>
          <w:sz w:val="20"/>
          <w:szCs w:val="20"/>
          <w:rPrChange w:id="142" w:author="Christian Nuñez" w:date="2020-04-25T12:42:00Z">
            <w:rPr>
              <w:del w:id="143" w:author="alejandro antonio gutierrez gomez" w:date="2020-04-26T20:57:00Z"/>
              <w:rFonts w:ascii="Proxima Nova Bl" w:hAnsi="Proxima Nova Bl" w:cs="Baloo"/>
              <w:color w:val="002060"/>
              <w:sz w:val="22"/>
              <w:szCs w:val="22"/>
            </w:rPr>
          </w:rPrChange>
        </w:rPr>
      </w:pPr>
      <w:del w:id="144" w:author="alejandro antonio gutierrez gomez" w:date="2020-04-26T20:57:00Z">
        <w:r w:rsidRPr="006728DC" w:rsidDel="00D54551">
          <w:rPr>
            <w:rFonts w:ascii="Proxima Nova Bl" w:hAnsi="Proxima Nova Bl" w:cs="Baloo"/>
            <w:color w:val="002060"/>
            <w:sz w:val="20"/>
            <w:szCs w:val="20"/>
            <w:rPrChange w:id="145" w:author="Christian Nuñez" w:date="2020-04-25T12:42:00Z">
              <w:rPr>
                <w:rFonts w:ascii="Proxima Nova Bl" w:hAnsi="Proxima Nova Bl" w:cs="Baloo"/>
                <w:color w:val="002060"/>
                <w:sz w:val="22"/>
                <w:szCs w:val="22"/>
              </w:rPr>
            </w:rPrChange>
          </w:rPr>
          <w:delText>USO DE SU TARJETA</w:delText>
        </w:r>
        <w:r w:rsidR="00682541" w:rsidRPr="006728DC" w:rsidDel="00D54551">
          <w:rPr>
            <w:rFonts w:ascii="Proxima Nova Bl" w:hAnsi="Proxima Nova Bl" w:cs="Baloo"/>
            <w:color w:val="002060"/>
            <w:sz w:val="20"/>
            <w:szCs w:val="20"/>
            <w:rPrChange w:id="146" w:author="Christian Nuñez" w:date="2020-04-25T12:42:00Z">
              <w:rPr>
                <w:rFonts w:ascii="Proxima Nova Bl" w:hAnsi="Proxima Nova Bl" w:cs="Baloo"/>
                <w:color w:val="002060"/>
                <w:sz w:val="22"/>
                <w:szCs w:val="22"/>
              </w:rPr>
            </w:rPrChange>
          </w:rPr>
          <w:delText xml:space="preserve"> BANCARIA</w:delText>
        </w:r>
      </w:del>
    </w:p>
    <w:p w14:paraId="2B513D9B" w14:textId="39C9AE0B" w:rsidR="00BD3FFE" w:rsidRPr="006728DC" w:rsidDel="00D54551" w:rsidRDefault="00BD3FFE" w:rsidP="007C46FD">
      <w:pPr>
        <w:ind w:right="15"/>
        <w:jc w:val="both"/>
        <w:rPr>
          <w:del w:id="147" w:author="alejandro antonio gutierrez gomez" w:date="2020-04-26T20:57:00Z"/>
          <w:rFonts w:ascii="Arial Nova" w:hAnsi="Arial Nova" w:cs="Calibri"/>
          <w:color w:val="000000"/>
          <w:sz w:val="18"/>
          <w:szCs w:val="18"/>
          <w:rPrChange w:id="148" w:author="Christian Nuñez" w:date="2020-04-25T12:42:00Z">
            <w:rPr>
              <w:del w:id="149" w:author="alejandro antonio gutierrez gomez" w:date="2020-04-26T20:57:00Z"/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del w:id="150" w:author="alejandro antonio gutierrez gomez" w:date="2020-04-26T20:57:00Z">
        <w:r w:rsidRPr="006728DC" w:rsidDel="00D54551">
          <w:rPr>
            <w:rFonts w:ascii="Segoe UI Symbol" w:hAnsi="Segoe UI Symbol" w:cs="Segoe UI Symbol"/>
            <w:sz w:val="21"/>
            <w:szCs w:val="21"/>
            <w:rPrChange w:id="151" w:author="Christian Nuñez" w:date="2020-04-25T12:42:00Z">
              <w:rPr>
                <w:rFonts w:ascii="Segoe UI Symbol" w:hAnsi="Segoe UI Symbol" w:cs="Segoe UI Symbol"/>
              </w:rPr>
            </w:rPrChange>
          </w:rPr>
          <w:delText>✓</w:delText>
        </w:r>
        <w:r w:rsidRPr="006728DC" w:rsidDel="00D54551">
          <w:rPr>
            <w:rFonts w:ascii="Arial Nova" w:hAnsi="Arial Nova" w:cs="Baloo"/>
            <w:sz w:val="21"/>
            <w:szCs w:val="20"/>
            <w:rPrChange w:id="152" w:author="Christian Nuñez" w:date="2020-04-25T12:42:00Z">
              <w:rPr>
                <w:rFonts w:ascii="Arial Nova" w:hAnsi="Arial Nova" w:cs="Baloo"/>
              </w:rPr>
            </w:rPrChange>
          </w:rPr>
          <w:delText xml:space="preserve"> </w:delText>
        </w:r>
        <w:r w:rsidR="00682541" w:rsidRPr="006728DC" w:rsidDel="00D54551">
          <w:rPr>
            <w:rFonts w:ascii="Arial Nova" w:hAnsi="Arial Nova" w:cs="Baloo"/>
            <w:sz w:val="21"/>
            <w:szCs w:val="20"/>
            <w:rPrChange w:id="153" w:author="Christian Nuñez" w:date="2020-04-25T12:42:00Z">
              <w:rPr>
                <w:rFonts w:ascii="Arial Nova" w:hAnsi="Arial Nova" w:cs="Baloo"/>
              </w:rPr>
            </w:rPrChange>
          </w:rPr>
          <w:delText xml:space="preserve">Para la disposición de dinero en efectivo a través de su tarjeta bancaria, </w:delText>
        </w:r>
        <w:r w:rsidR="00A30EF4" w:rsidRPr="006728DC" w:rsidDel="00D54551">
          <w:rPr>
            <w:rFonts w:ascii="Arial Nova" w:hAnsi="Arial Nova" w:cs="Baloo"/>
            <w:sz w:val="21"/>
            <w:szCs w:val="20"/>
            <w:rPrChange w:id="154" w:author="Christian Nuñez" w:date="2020-04-25T12:42:00Z">
              <w:rPr>
                <w:rFonts w:ascii="Arial Nova" w:hAnsi="Arial Nova" w:cs="Baloo"/>
              </w:rPr>
            </w:rPrChange>
          </w:rPr>
          <w:delText xml:space="preserve">únicamente </w:delText>
        </w:r>
        <w:r w:rsidR="00682541" w:rsidRPr="006728DC" w:rsidDel="00D54551">
          <w:rPr>
            <w:rFonts w:ascii="Arial Nova" w:hAnsi="Arial Nova" w:cs="Baloo"/>
            <w:sz w:val="21"/>
            <w:szCs w:val="20"/>
            <w:rPrChange w:id="155" w:author="Christian Nuñez" w:date="2020-04-25T12:42:00Z">
              <w:rPr>
                <w:rFonts w:ascii="Arial Nova" w:hAnsi="Arial Nova" w:cs="Baloo"/>
              </w:rPr>
            </w:rPrChange>
          </w:rPr>
          <w:delText xml:space="preserve">será </w:delText>
        </w:r>
        <w:r w:rsidR="00A30EF4" w:rsidRPr="006728DC" w:rsidDel="00D54551">
          <w:rPr>
            <w:rFonts w:ascii="Arial Nova" w:hAnsi="Arial Nova" w:cs="Baloo"/>
            <w:sz w:val="21"/>
            <w:szCs w:val="20"/>
            <w:rPrChange w:id="156" w:author="Christian Nuñez" w:date="2020-04-25T12:42:00Z">
              <w:rPr>
                <w:rFonts w:ascii="Arial Nova" w:hAnsi="Arial Nova" w:cs="Baloo"/>
              </w:rPr>
            </w:rPrChange>
          </w:rPr>
          <w:delText>en los</w:delText>
        </w:r>
        <w:r w:rsidR="00DD2507" w:rsidRPr="006728DC" w:rsidDel="00D54551">
          <w:rPr>
            <w:rFonts w:ascii="Arial Nova" w:hAnsi="Arial Nova" w:cs="Calibri"/>
            <w:color w:val="000000"/>
            <w:sz w:val="21"/>
            <w:szCs w:val="21"/>
            <w:rPrChange w:id="157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>cajeros automáticos</w:delText>
        </w:r>
        <w:r w:rsidR="00A30EF4" w:rsidRPr="006728DC" w:rsidDel="00D54551">
          <w:rPr>
            <w:rFonts w:ascii="Arial Nova" w:hAnsi="Arial Nova" w:cs="Calibri"/>
            <w:color w:val="000000"/>
            <w:sz w:val="21"/>
            <w:szCs w:val="21"/>
            <w:rPrChange w:id="158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 xml:space="preserve"> autorizados</w:delText>
        </w:r>
        <w:r w:rsidR="00713FAF" w:rsidRPr="006728DC" w:rsidDel="00D54551">
          <w:rPr>
            <w:rFonts w:ascii="Arial Nova" w:hAnsi="Arial Nova" w:cs="Calibri"/>
            <w:color w:val="000000"/>
            <w:sz w:val="21"/>
            <w:szCs w:val="21"/>
            <w:rPrChange w:id="159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 xml:space="preserve"> de </w:delText>
        </w:r>
        <w:r w:rsidR="00213EA0" w:rsidRPr="006728DC" w:rsidDel="00D54551">
          <w:rPr>
            <w:rFonts w:ascii="Arial Nova" w:hAnsi="Arial Nova" w:cs="Calibri"/>
            <w:color w:val="000000"/>
            <w:sz w:val="21"/>
            <w:szCs w:val="21"/>
            <w:rPrChange w:id="160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>BANBAJIO, INTERCAM, BANCO AZTECA, AFIRME, BANREGIO, BAFAMSA, INBURSA y SCOTIABANK</w:delText>
        </w:r>
        <w:r w:rsidRPr="006728DC" w:rsidDel="00D54551">
          <w:rPr>
            <w:rFonts w:ascii="Arial Nova" w:hAnsi="Arial Nova" w:cs="Calibri"/>
            <w:color w:val="000000"/>
            <w:sz w:val="21"/>
            <w:szCs w:val="21"/>
            <w:rPrChange w:id="161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>.</w:delText>
        </w:r>
        <w:r w:rsidR="00A30EF4" w:rsidRPr="006728DC" w:rsidDel="00D54551">
          <w:rPr>
            <w:rFonts w:ascii="Arial Nova" w:hAnsi="Arial Nova" w:cs="Calibri"/>
            <w:color w:val="000000"/>
            <w:sz w:val="21"/>
            <w:szCs w:val="21"/>
            <w:rPrChange w:id="162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 xml:space="preserve"> </w:delText>
        </w:r>
        <w:commentRangeStart w:id="163"/>
        <w:r w:rsidR="00A30EF4" w:rsidRPr="006728DC" w:rsidDel="00D54551">
          <w:rPr>
            <w:rFonts w:ascii="Arial Nova" w:hAnsi="Arial Nova" w:cs="Calibri"/>
            <w:color w:val="000000"/>
            <w:sz w:val="21"/>
            <w:szCs w:val="21"/>
            <w:rPrChange w:id="164" w:author="Christian Nuñez" w:date="2020-04-25T12:42:00Z">
              <w:rPr>
                <w:rFonts w:ascii="Arial Nova" w:hAnsi="Arial Nova" w:cs="Calibri"/>
                <w:color w:val="000000"/>
              </w:rPr>
            </w:rPrChange>
          </w:rPr>
          <w:delText>No podrá realizar retiros directamente en ventanilla.</w:delText>
        </w:r>
        <w:commentRangeEnd w:id="163"/>
        <w:r w:rsidR="00A30EF4" w:rsidRPr="006728DC" w:rsidDel="00D54551">
          <w:rPr>
            <w:rStyle w:val="Refdecomentario"/>
            <w:sz w:val="15"/>
            <w:szCs w:val="15"/>
            <w:rPrChange w:id="165" w:author="Christian Nuñez" w:date="2020-04-25T12:42:00Z">
              <w:rPr>
                <w:rStyle w:val="Refdecomentario"/>
              </w:rPr>
            </w:rPrChange>
          </w:rPr>
          <w:commentReference w:id="163"/>
        </w:r>
      </w:del>
    </w:p>
    <w:p w14:paraId="66B53F9E" w14:textId="40C1C8F8" w:rsidR="00BA3FEE" w:rsidRPr="006728DC" w:rsidDel="00D54551" w:rsidRDefault="00BA3FEE" w:rsidP="007C46FD">
      <w:pPr>
        <w:ind w:right="15"/>
        <w:jc w:val="both"/>
        <w:rPr>
          <w:del w:id="166" w:author="alejandro antonio gutierrez gomez" w:date="2020-04-26T20:57:00Z"/>
          <w:rFonts w:ascii="Arial Nova" w:hAnsi="Arial Nova" w:cs="Calibri"/>
          <w:color w:val="000000"/>
          <w:sz w:val="18"/>
          <w:szCs w:val="18"/>
          <w:rPrChange w:id="167" w:author="Christian Nuñez" w:date="2020-04-25T12:42:00Z">
            <w:rPr>
              <w:del w:id="168" w:author="alejandro antonio gutierrez gomez" w:date="2020-04-26T20:57:00Z"/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del w:id="169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18"/>
            <w:szCs w:val="18"/>
            <w:rPrChange w:id="170" w:author="Christian Nuñez" w:date="2020-04-25T12:42:00Z"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rPrChange>
          </w:rPr>
          <w:delText>✓</w:delText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71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 </w:delText>
        </w:r>
        <w:r w:rsidR="00F92DF0" w:rsidRPr="006728DC" w:rsidDel="00D54551">
          <w:rPr>
            <w:rFonts w:ascii="Arial Nova" w:hAnsi="Arial Nova" w:cs="Calibri"/>
            <w:color w:val="000000"/>
            <w:sz w:val="18"/>
            <w:szCs w:val="18"/>
            <w:rPrChange w:id="172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Con su </w:delText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73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>tarjeta</w:delText>
        </w:r>
        <w:r w:rsidR="00A30EF4" w:rsidRPr="006728DC" w:rsidDel="00D54551">
          <w:rPr>
            <w:rFonts w:ascii="Arial Nova" w:hAnsi="Arial Nova" w:cs="Calibri"/>
            <w:color w:val="000000"/>
            <w:sz w:val="18"/>
            <w:szCs w:val="18"/>
            <w:rPrChange w:id="174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 bancaria</w:delText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75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 puede </w:delText>
        </w:r>
        <w:commentRangeStart w:id="176"/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77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>realizar compras</w:delText>
        </w:r>
        <w:commentRangeEnd w:id="176"/>
        <w:r w:rsidR="00F92DF0" w:rsidRPr="006728DC" w:rsidDel="00D54551">
          <w:rPr>
            <w:rStyle w:val="Refdecomentario"/>
            <w:sz w:val="15"/>
            <w:szCs w:val="15"/>
            <w:rPrChange w:id="178" w:author="Christian Nuñez" w:date="2020-04-25T12:42:00Z">
              <w:rPr>
                <w:rStyle w:val="Refdecomentario"/>
              </w:rPr>
            </w:rPrChange>
          </w:rPr>
          <w:commentReference w:id="176"/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79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 en las Farmacias ISSEG y en aquellos </w:delText>
        </w:r>
        <w:commentRangeStart w:id="180"/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81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establecimientos </w:delText>
        </w:r>
        <w:r w:rsidR="00213EA0" w:rsidRPr="006728DC" w:rsidDel="00D54551">
          <w:rPr>
            <w:rFonts w:ascii="Arial Nova" w:hAnsi="Arial Nova" w:cs="Calibri"/>
            <w:color w:val="000000"/>
            <w:sz w:val="18"/>
            <w:szCs w:val="18"/>
            <w:rPrChange w:id="182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>que cuenten con un convenio con la Tarjeta Carnet</w:delText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83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>.</w:delText>
        </w:r>
        <w:commentRangeEnd w:id="180"/>
        <w:r w:rsidR="00F92DF0" w:rsidRPr="006728DC" w:rsidDel="00D54551">
          <w:rPr>
            <w:rStyle w:val="Refdecomentario"/>
            <w:sz w:val="15"/>
            <w:szCs w:val="15"/>
            <w:rPrChange w:id="184" w:author="Christian Nuñez" w:date="2020-04-25T12:42:00Z">
              <w:rPr>
                <w:rStyle w:val="Refdecomentario"/>
              </w:rPr>
            </w:rPrChange>
          </w:rPr>
          <w:commentReference w:id="180"/>
        </w:r>
      </w:del>
    </w:p>
    <w:p w14:paraId="52568835" w14:textId="1618EEBE" w:rsidR="00BA3FEE" w:rsidRPr="006728DC" w:rsidDel="00D54551" w:rsidRDefault="00BA3FEE" w:rsidP="007C46FD">
      <w:pPr>
        <w:ind w:right="15"/>
        <w:jc w:val="both"/>
        <w:rPr>
          <w:del w:id="185" w:author="alejandro antonio gutierrez gomez" w:date="2020-04-26T20:57:00Z"/>
          <w:rFonts w:ascii="Arial Nova" w:hAnsi="Arial Nova" w:cs="Calibri"/>
          <w:color w:val="000000"/>
          <w:sz w:val="18"/>
          <w:szCs w:val="18"/>
          <w:rPrChange w:id="186" w:author="Christian Nuñez" w:date="2020-04-25T12:42:00Z">
            <w:rPr>
              <w:del w:id="187" w:author="alejandro antonio gutierrez gomez" w:date="2020-04-26T20:57:00Z"/>
              <w:rFonts w:ascii="Arial Nova" w:hAnsi="Arial Nova" w:cs="Calibri"/>
              <w:color w:val="000000"/>
              <w:sz w:val="20"/>
              <w:szCs w:val="20"/>
            </w:rPr>
          </w:rPrChange>
        </w:rPr>
      </w:pPr>
      <w:del w:id="188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18"/>
            <w:szCs w:val="18"/>
            <w:rPrChange w:id="189" w:author="Christian Nuñez" w:date="2020-04-25T12:42:00Z"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rPrChange>
          </w:rPr>
          <w:delText>✓</w:delText>
        </w:r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90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 xml:space="preserve"> </w:delText>
        </w:r>
        <w:commentRangeStart w:id="191"/>
        <w:r w:rsidRPr="006728DC" w:rsidDel="00D54551">
          <w:rPr>
            <w:rFonts w:ascii="Arial Nova" w:hAnsi="Arial Nova" w:cs="Calibri"/>
            <w:color w:val="000000"/>
            <w:sz w:val="18"/>
            <w:szCs w:val="18"/>
            <w:rPrChange w:id="192" w:author="Christian Nuñez" w:date="2020-04-25T12:42:00Z">
              <w:rPr>
                <w:rFonts w:ascii="Arial Nova" w:hAnsi="Arial Nova" w:cs="Calibri"/>
                <w:color w:val="000000"/>
                <w:sz w:val="20"/>
                <w:szCs w:val="20"/>
              </w:rPr>
            </w:rPrChange>
          </w:rPr>
          <w:delText>Al momento de recibir su tarjeta, deberá llenar el Talón adjunto al sobre y firmar las listas</w:delText>
        </w:r>
        <w:commentRangeEnd w:id="191"/>
        <w:r w:rsidR="00F92DF0" w:rsidRPr="006728DC" w:rsidDel="00D54551">
          <w:rPr>
            <w:rStyle w:val="Refdecomentario"/>
            <w:sz w:val="15"/>
            <w:szCs w:val="15"/>
            <w:rPrChange w:id="193" w:author="Christian Nuñez" w:date="2020-04-25T12:42:00Z">
              <w:rPr>
                <w:rStyle w:val="Refdecomentario"/>
              </w:rPr>
            </w:rPrChange>
          </w:rPr>
          <w:commentReference w:id="191"/>
        </w:r>
      </w:del>
    </w:p>
    <w:p w14:paraId="5CB4441A" w14:textId="00373114" w:rsidR="00DA1583" w:rsidRPr="006728DC" w:rsidDel="00D54551" w:rsidRDefault="00DA1583" w:rsidP="007C46FD">
      <w:pPr>
        <w:ind w:right="15"/>
        <w:jc w:val="both"/>
        <w:rPr>
          <w:del w:id="194" w:author="alejandro antonio gutierrez gomez" w:date="2020-04-26T20:57:00Z"/>
          <w:rFonts w:ascii="Arial Nova" w:hAnsi="Arial Nova" w:cs="Segoe UI Symbol"/>
          <w:color w:val="000000"/>
          <w:sz w:val="18"/>
          <w:szCs w:val="18"/>
          <w:rPrChange w:id="195" w:author="Christian Nuñez" w:date="2020-04-25T12:42:00Z">
            <w:rPr>
              <w:del w:id="196" w:author="alejandro antonio gutierrez gomez" w:date="2020-04-26T20:57:00Z"/>
              <w:rFonts w:ascii="Arial Nova" w:hAnsi="Arial Nova" w:cs="Segoe UI Symbol"/>
              <w:color w:val="000000"/>
              <w:sz w:val="20"/>
              <w:szCs w:val="20"/>
            </w:rPr>
          </w:rPrChange>
        </w:rPr>
      </w:pPr>
      <w:del w:id="197" w:author="alejandro antonio gutierrez gomez" w:date="2020-04-26T20:57:00Z">
        <w:r w:rsidRPr="006728DC" w:rsidDel="00D54551">
          <w:rPr>
            <w:rFonts w:ascii="Segoe UI Symbol" w:hAnsi="Segoe UI Symbol" w:cs="Segoe UI Symbol"/>
            <w:color w:val="000000"/>
            <w:sz w:val="18"/>
            <w:szCs w:val="18"/>
            <w:rPrChange w:id="198" w:author="Christian Nuñez" w:date="2020-04-25T12:42:00Z"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rPrChange>
          </w:rPr>
          <w:delText>✓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199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 El saldo total</w:delText>
        </w:r>
        <w:r w:rsidR="00F92DF0"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0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 de la tarjeta bancaria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1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 deberá retirarse </w:delText>
        </w:r>
        <w:r w:rsidR="00F92DF0"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2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de los cajeros automáticos autorizados 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3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o agotarse </w:delText>
        </w:r>
        <w:r w:rsidR="00F92DF0"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4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en compras realizadas de manera electrónica, 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5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>en un plazo no mayor a los dos meses posteriores al pago</w:delText>
        </w:r>
        <w:r w:rsidR="00F92DF0"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6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 del apoyo económico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7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>, en caso contrario</w:delText>
        </w:r>
        <w:r w:rsidR="00F92DF0"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8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>,</w:delText>
        </w:r>
        <w:r w:rsidRPr="006728DC" w:rsidDel="00D54551">
          <w:rPr>
            <w:rFonts w:ascii="Arial Nova" w:hAnsi="Arial Nova" w:cs="Segoe UI Symbol"/>
            <w:color w:val="000000"/>
            <w:sz w:val="18"/>
            <w:szCs w:val="18"/>
            <w:rPrChange w:id="209" w:author="Christian Nuñez" w:date="2020-04-25T12:42:00Z">
              <w:rPr>
                <w:rFonts w:ascii="Arial Nova" w:hAnsi="Arial Nova" w:cs="Segoe UI Symbol"/>
                <w:color w:val="000000"/>
                <w:sz w:val="20"/>
                <w:szCs w:val="20"/>
              </w:rPr>
            </w:rPrChange>
          </w:rPr>
          <w:delText xml:space="preserve"> el saldo existente en la tarjeta será cancelado. </w:delText>
        </w:r>
      </w:del>
    </w:p>
    <w:p w14:paraId="0AA5740A" w14:textId="3CD158F3" w:rsidR="005D0856" w:rsidRPr="00EF1437" w:rsidDel="00D54551" w:rsidRDefault="005D0856" w:rsidP="005D0856">
      <w:pPr>
        <w:pStyle w:val="Piedepgina"/>
        <w:jc w:val="center"/>
        <w:rPr>
          <w:del w:id="210" w:author="alejandro antonio gutierrez gomez" w:date="2020-04-26T20:57:00Z"/>
          <w:rFonts w:ascii="Arial Nova" w:hAnsi="Arial Nova" w:cs="Arial"/>
          <w:i/>
          <w:sz w:val="14"/>
          <w:szCs w:val="14"/>
          <w:lang w:val="es-ES"/>
        </w:rPr>
      </w:pPr>
      <w:del w:id="211" w:author="alejandro antonio gutierrez gomez" w:date="2020-04-26T20:57:00Z">
        <w:r w:rsidRP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>«Este programa es público, ajeno a cualquier partido político. Queda prohibido su uso para fines distintos al desarrollo social.»</w:delText>
        </w:r>
      </w:del>
    </w:p>
    <w:p w14:paraId="086147E7" w14:textId="0D0A44B9" w:rsidR="00F07BB9" w:rsidRPr="00EF1437" w:rsidDel="00D54551" w:rsidRDefault="005D0856" w:rsidP="005D0856">
      <w:pPr>
        <w:pStyle w:val="Default"/>
        <w:ind w:right="15"/>
        <w:jc w:val="center"/>
        <w:rPr>
          <w:del w:id="212" w:author="alejandro antonio gutierrez gomez" w:date="2020-04-26T20:57:00Z"/>
          <w:rFonts w:ascii="Arial Nova" w:hAnsi="Arial Nova" w:cs="Arial"/>
          <w:i/>
          <w:sz w:val="14"/>
          <w:szCs w:val="14"/>
          <w:lang w:val="es-ES"/>
        </w:rPr>
      </w:pPr>
      <w:del w:id="213" w:author="alejandro antonio gutierrez gomez" w:date="2020-04-26T20:57:00Z">
        <w:r w:rsidRP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>«Los trámites de acceso a los apoyos económicos a los programas sociales, son gratuitos, personales e intransferibles.»</w:delText>
        </w:r>
      </w:del>
    </w:p>
    <w:p w14:paraId="1710191A" w14:textId="23F13446" w:rsidR="008414C5" w:rsidRPr="00EF1437" w:rsidDel="00D54551" w:rsidRDefault="00BF3B47" w:rsidP="008414C5">
      <w:pPr>
        <w:pStyle w:val="Piedepgina"/>
        <w:jc w:val="center"/>
        <w:rPr>
          <w:del w:id="214" w:author="alejandro antonio gutierrez gomez" w:date="2020-04-26T20:57:00Z"/>
          <w:rFonts w:ascii="Arial Nova" w:hAnsi="Arial Nova"/>
          <w:sz w:val="14"/>
          <w:szCs w:val="14"/>
        </w:rPr>
      </w:pPr>
      <w:commentRangeStart w:id="215"/>
      <w:commentRangeEnd w:id="215"/>
      <w:del w:id="216" w:author="alejandro antonio gutierrez gomez" w:date="2020-04-26T20:57:00Z">
        <w:r w:rsidDel="00D54551">
          <w:rPr>
            <w:rStyle w:val="Refdecomentario"/>
          </w:rPr>
          <w:commentReference w:id="215"/>
        </w:r>
        <w:r w:rsidDel="00D54551">
          <w:rPr>
            <w:rFonts w:ascii="Arial Nova" w:hAnsi="Arial Nova" w:cs="Arial"/>
            <w:i/>
            <w:sz w:val="14"/>
            <w:szCs w:val="14"/>
            <w:lang w:val="es-ES"/>
          </w:rPr>
          <w:delText>Consulte nuestro A</w:delText>
        </w:r>
        <w:r w:rsidR="008414C5" w:rsidRP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 xml:space="preserve">viso de </w:delText>
        </w:r>
        <w:r w:rsidDel="00D54551">
          <w:rPr>
            <w:rFonts w:ascii="Arial Nova" w:hAnsi="Arial Nova" w:cs="Arial"/>
            <w:i/>
            <w:sz w:val="14"/>
            <w:szCs w:val="14"/>
            <w:lang w:val="es-ES"/>
          </w:rPr>
          <w:delText>P</w:delText>
        </w:r>
        <w:r w:rsidR="008414C5" w:rsidRP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>rivacidad</w:delText>
        </w:r>
        <w:r w:rsidDel="00D54551">
          <w:rPr>
            <w:rFonts w:ascii="Arial Nova" w:hAnsi="Arial Nova" w:cs="Arial"/>
            <w:i/>
            <w:sz w:val="14"/>
            <w:szCs w:val="14"/>
            <w:lang w:val="es-ES"/>
          </w:rPr>
          <w:delText xml:space="preserve"> en</w:delText>
        </w:r>
        <w:r w:rsid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 xml:space="preserve"> </w:delText>
        </w:r>
        <w:r w:rsidR="008414C5" w:rsidRPr="00EF1437" w:rsidDel="00D54551">
          <w:rPr>
            <w:rFonts w:ascii="Arial Nova" w:hAnsi="Arial Nova" w:cs="Arial"/>
            <w:i/>
            <w:sz w:val="14"/>
            <w:szCs w:val="14"/>
            <w:lang w:val="es-ES"/>
          </w:rPr>
          <w:delText>www.desarrollosocial.guanajuato.gob. mx</w:delText>
        </w:r>
      </w:del>
    </w:p>
    <w:p w14:paraId="5F9FA60D" w14:textId="58B2133B" w:rsidR="007C46FD" w:rsidRDefault="005D0856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20"/>
          <w:szCs w:val="20"/>
        </w:rPr>
      </w:pPr>
      <w:r w:rsidRPr="005D0856">
        <w:rPr>
          <w:rFonts w:ascii="Arial Nova" w:hAnsi="Arial Nova"/>
          <w:noProof/>
          <w:color w:val="002060"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86294" wp14:editId="74ABD4DD">
                <wp:simplePos x="0" y="0"/>
                <wp:positionH relativeFrom="page">
                  <wp:posOffset>0</wp:posOffset>
                </wp:positionH>
                <wp:positionV relativeFrom="paragraph">
                  <wp:posOffset>131816</wp:posOffset>
                </wp:positionV>
                <wp:extent cx="7832090" cy="25400"/>
                <wp:effectExtent l="0" t="0" r="3556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90" cy="2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3616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0.4pt" to="61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" strokecolor="#4472c4 [3204]">
                <v:stroke dashstyle="dash"/>
                <w10:wrap anchorx="page"/>
              </v:line>
            </w:pict>
          </mc:Fallback>
        </mc:AlternateContent>
      </w:r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221" w:author="Christian Nuñez" w:date="2020-04-25T12:42:00Z"/>
          <w:rFonts w:ascii="Arial Nova" w:hAnsi="Arial Nova"/>
          <w:sz w:val="16"/>
          <w:szCs w:val="16"/>
        </w:rPr>
      </w:pPr>
      <w:ins w:id="222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2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224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225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26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227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228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229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TJ/2020/01-0061C                </w:t>
        </w:r>
      </w:ins>
      <w:ins w:id="231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232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233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23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3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236" w:author="Christian Nuñez" w:date="2020-04-25T12:43:00Z">
        <w:del w:id="237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238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239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240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241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24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243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24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245" w:author="Christian Nuñez" w:date="2020-04-25T12:42:00Z" w:name="move38710978"/>
      <w:moveTo w:id="246" w:author="Christian Nuñez" w:date="2020-04-25T12:42:00Z">
        <w:del w:id="247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248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249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250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3445                          </w:t>
        </w:r>
      </w:ins>
      <w:moveTo w:id="251" w:author="Christian Nuñez" w:date="2020-04-25T12:42:00Z">
        <w:del w:id="252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5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54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245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55" w:author="Christian Nuñez" w:date="2020-04-25T12:44:00Z"/>
          <w:rFonts w:ascii="Arial Nova" w:hAnsi="Arial Nova"/>
          <w:sz w:val="16"/>
          <w:szCs w:val="16"/>
          <w:rPrChange w:id="256" w:author="Christian Nuñez" w:date="2020-04-25T12:40:00Z">
            <w:rPr>
              <w:del w:id="257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58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59" w:author="Christian Nuñez" w:date="2020-04-25T12:44:00Z"/>
          <w:rFonts w:ascii="Arial Nova" w:hAnsi="Arial Nova"/>
          <w:sz w:val="16"/>
          <w:szCs w:val="16"/>
          <w:rPrChange w:id="260" w:author="Christian Nuñez" w:date="2020-04-25T12:40:00Z">
            <w:rPr>
              <w:del w:id="261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6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6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6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6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6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67" w:author="alejandro antonio gutierrez gomez" w:date="2020-04-26T19:52:00Z"/>
          <w:rFonts w:ascii="Arial Nova" w:hAnsi="Arial Nova"/>
          <w:sz w:val="16"/>
          <w:szCs w:val="16"/>
        </w:rPr>
      </w:pPr>
      <w:del w:id="26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7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7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7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7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74" w:author="alejandro antonio gutierrez gomez" w:date="2020-04-26T19:52:00Z"/>
          <w:rFonts w:ascii="Arial Nova" w:hAnsi="Arial Nova"/>
          <w:sz w:val="16"/>
          <w:szCs w:val="16"/>
          <w:rPrChange w:id="275" w:author="Christian Nuñez" w:date="2020-04-25T12:40:00Z">
            <w:rPr>
              <w:ins w:id="276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77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ARIANA PAOLA AGUIRRE ELIZARRARAS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7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79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8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8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82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8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84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8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8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87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  </w:t>
        </w:r>
      </w:ins>
      <w:del w:id="288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8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9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9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93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94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9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9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</w:ins>
      <w:ins w:id="297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98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9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300" w:author="Christian Nuñez" w:date="2020-04-25T12:42:00Z"/>
          <w:rFonts w:ascii="Arial Nova" w:hAnsi="Arial Nova"/>
          <w:sz w:val="16"/>
          <w:szCs w:val="16"/>
          <w:rPrChange w:id="301" w:author="Christian Nuñez" w:date="2020-04-25T12:40:00Z">
            <w:rPr>
              <w:moveFrom w:id="302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303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304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305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306" w:author="Christian Nuñez" w:date="2020-04-25T12:42:00Z" w:name="move38710978"/>
      <w:moveFrom w:id="307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30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30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31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31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31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31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31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317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3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306"/>
      <w:r w:rsidR="00357757" w:rsidRPr="006728DC">
        <w:rPr>
          <w:rFonts w:ascii="Arial Nova" w:hAnsi="Arial Nova"/>
          <w:sz w:val="16"/>
          <w:szCs w:val="16"/>
          <w:rPrChange w:id="31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32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32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322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3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324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32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32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327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32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329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330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331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332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33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334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33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33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33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33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33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34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34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2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343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34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34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6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348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49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50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41ED77C5" w:rsidR="00391133" w:rsidRDefault="006728DC" w:rsidP="007C46FD">
      <w:pPr>
        <w:ind w:right="15"/>
        <w:jc w:val="both"/>
        <w:rPr>
          <w:ins w:id="351" w:author="alejandro antonio gutierrez gomez" w:date="2020-04-26T20:57:00Z"/>
          <w:rFonts w:ascii="Arial Nova" w:hAnsi="Arial Nova"/>
          <w:b/>
          <w:bCs/>
          <w:sz w:val="20"/>
          <w:szCs w:val="20"/>
        </w:rPr>
      </w:pPr>
      <w:ins w:id="35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5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5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221" w:author="Christian Nuñez" w:date="2020-04-25T12:42:00Z"/>
          <w:rFonts w:ascii="Arial Nova" w:hAnsi="Arial Nova"/>
          <w:sz w:val="16"/>
          <w:szCs w:val="16"/>
        </w:rPr>
      </w:pPr>
      <w:ins w:id="222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2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224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225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26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227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228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229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TJ/2020/01-0061C                </w:t>
        </w:r>
      </w:ins>
      <w:ins w:id="231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232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233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23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3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236" w:author="Christian Nuñez" w:date="2020-04-25T12:43:00Z">
        <w:del w:id="237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238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239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240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241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24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243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24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245" w:author="Christian Nuñez" w:date="2020-04-25T12:42:00Z" w:name="move38710978"/>
      <w:moveTo w:id="246" w:author="Christian Nuñez" w:date="2020-04-25T12:42:00Z">
        <w:del w:id="247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248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249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250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3445                          </w:t>
        </w:r>
      </w:ins>
      <w:moveTo w:id="251" w:author="Christian Nuñez" w:date="2020-04-25T12:42:00Z">
        <w:del w:id="252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5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54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245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55" w:author="Christian Nuñez" w:date="2020-04-25T12:44:00Z"/>
          <w:rFonts w:ascii="Arial Nova" w:hAnsi="Arial Nova"/>
          <w:sz w:val="16"/>
          <w:szCs w:val="16"/>
          <w:rPrChange w:id="256" w:author="Christian Nuñez" w:date="2020-04-25T12:40:00Z">
            <w:rPr>
              <w:del w:id="257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58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59" w:author="Christian Nuñez" w:date="2020-04-25T12:44:00Z"/>
          <w:rFonts w:ascii="Arial Nova" w:hAnsi="Arial Nova"/>
          <w:sz w:val="16"/>
          <w:szCs w:val="16"/>
          <w:rPrChange w:id="260" w:author="Christian Nuñez" w:date="2020-04-25T12:40:00Z">
            <w:rPr>
              <w:del w:id="261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6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6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6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6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6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67" w:author="alejandro antonio gutierrez gomez" w:date="2020-04-26T19:52:00Z"/>
          <w:rFonts w:ascii="Arial Nova" w:hAnsi="Arial Nova"/>
          <w:sz w:val="16"/>
          <w:szCs w:val="16"/>
        </w:rPr>
      </w:pPr>
      <w:del w:id="26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7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7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7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7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74" w:author="alejandro antonio gutierrez gomez" w:date="2020-04-26T19:52:00Z"/>
          <w:rFonts w:ascii="Arial Nova" w:hAnsi="Arial Nova"/>
          <w:sz w:val="16"/>
          <w:szCs w:val="16"/>
          <w:rPrChange w:id="275" w:author="Christian Nuñez" w:date="2020-04-25T12:40:00Z">
            <w:rPr>
              <w:ins w:id="276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77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ARIANA PAOLA AGUIRRE ELIZARRARAS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7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79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8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8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82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8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84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8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8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87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  </w:t>
        </w:r>
      </w:ins>
      <w:del w:id="288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8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9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9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93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94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9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9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</w:ins>
      <w:ins w:id="297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98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9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300" w:author="Christian Nuñez" w:date="2020-04-25T12:42:00Z"/>
          <w:rFonts w:ascii="Arial Nova" w:hAnsi="Arial Nova"/>
          <w:sz w:val="16"/>
          <w:szCs w:val="16"/>
          <w:rPrChange w:id="301" w:author="Christian Nuñez" w:date="2020-04-25T12:40:00Z">
            <w:rPr>
              <w:moveFrom w:id="302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303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304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305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306" w:author="Christian Nuñez" w:date="2020-04-25T12:42:00Z" w:name="move38710978"/>
      <w:moveFrom w:id="307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30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30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31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31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31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31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31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317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3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306"/>
      <w:r w:rsidR="00357757" w:rsidRPr="006728DC">
        <w:rPr>
          <w:rFonts w:ascii="Arial Nova" w:hAnsi="Arial Nova"/>
          <w:sz w:val="16"/>
          <w:szCs w:val="16"/>
          <w:rPrChange w:id="31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32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32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322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3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324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32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32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327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32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329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330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331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332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33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334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33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33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33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33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33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34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34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2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343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34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34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6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348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49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50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41ED77C5" w:rsidR="00391133" w:rsidRDefault="006728DC" w:rsidP="007C46FD">
      <w:pPr>
        <w:ind w:right="15"/>
        <w:jc w:val="both"/>
        <w:rPr>
          <w:ins w:id="351" w:author="alejandro antonio gutierrez gomez" w:date="2020-04-26T20:57:00Z"/>
          <w:rFonts w:ascii="Arial Nova" w:hAnsi="Arial Nova"/>
          <w:b/>
          <w:bCs/>
          <w:sz w:val="20"/>
          <w:szCs w:val="20"/>
        </w:rPr>
      </w:pPr>
      <w:ins w:id="35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5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5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p w14:paraId="7C5580DF" w14:textId="5C3F40D7" w:rsidR="006728DC" w:rsidRPr="00AC4C44" w:rsidRDefault="006728DC" w:rsidP="006728DC">
      <w:pPr>
        <w:pStyle w:val="Default"/>
        <w:spacing w:line="276" w:lineRule="auto"/>
        <w:ind w:right="15"/>
        <w:jc w:val="both"/>
        <w:rPr>
          <w:moveTo w:id="221" w:author="Christian Nuñez" w:date="2020-04-25T12:42:00Z"/>
          <w:rFonts w:ascii="Arial Nova" w:hAnsi="Arial Nova"/>
          <w:sz w:val="16"/>
          <w:szCs w:val="16"/>
        </w:rPr>
      </w:pPr>
      <w:ins w:id="222" w:author="Christian Nuñez" w:date="2020-04-25T12:41:00Z">
        <w:r>
          <w:rPr>
            <w:rFonts w:ascii="Arial Nova" w:hAnsi="Arial Nova"/>
            <w:sz w:val="16"/>
            <w:szCs w:val="16"/>
          </w:rPr>
          <w:br/>
        </w:r>
      </w:ins>
      <w:r w:rsidR="00DA1583" w:rsidRPr="006728DC">
        <w:rPr>
          <w:rFonts w:ascii="Arial Nova" w:hAnsi="Arial Nova"/>
          <w:sz w:val="16"/>
          <w:szCs w:val="16"/>
          <w:rPrChange w:id="2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Folio electrónico: </w:t>
      </w:r>
      <w:ins w:id="224" w:author="alejandro antonio gutierrez gomez" w:date="2020-04-26T19:50:00Z">
        <w:r w:rsidR="00BB1E60">
          <w:rPr>
            <w:rFonts w:ascii="Arial Nova" w:hAnsi="Arial Nova"/>
            <w:sz w:val="16"/>
            <w:szCs w:val="16"/>
          </w:rPr>
          <w:t xml:space="preserve"> </w:t>
        </w:r>
      </w:ins>
      <w:del w:id="225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26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del w:id="227" w:author="alejandro antonio gutierrez gomez" w:date="2020-04-26T19:16:00Z">
        <w:r w:rsidR="00DA1583" w:rsidRPr="00BB1E60" w:rsidDel="00EF7C4B">
          <w:rPr>
            <w:rFonts w:ascii="Arial Nova" w:hAnsi="Arial Nova"/>
            <w:sz w:val="16"/>
            <w:szCs w:val="16"/>
            <w:rPrChange w:id="228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</w:delText>
        </w:r>
      </w:del>
      <w:ins w:id="229" w:author="alejandro antonio gutierrez gomez" w:date="2020-04-26T19:16:00Z">
        <w:r w:rsidR="00EF7C4B" w:rsidRPr="00BB1E60">
          <w:rPr>
            <w:rFonts w:ascii="Arial Nova" w:hAnsi="Arial Nova"/>
            <w:sz w:val="16"/>
            <w:szCs w:val="16"/>
          </w:rPr>
          <w:t>TJ/2020/01-0061C                </w:t>
        </w:r>
      </w:ins>
      <w:ins w:id="231" w:author="alejandro antonio gutierrez gomez" w:date="2020-04-26T20:04:00Z">
        <w:r w:rsidR="005F30FF">
          <w:rPr>
            <w:rFonts w:ascii="Arial Nova" w:hAnsi="Arial Nova"/>
            <w:sz w:val="16"/>
            <w:szCs w:val="16"/>
          </w:rPr>
          <w:t xml:space="preserve">       </w:t>
        </w:r>
      </w:ins>
      <w:ins w:id="232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</w:t>
        </w:r>
      </w:ins>
      <w:ins w:id="233" w:author="alejandro antonio gutierrez gomez" w:date="2020-04-26T20:05:00Z">
        <w:r w:rsidR="005F30FF">
          <w:rPr>
            <w:rFonts w:ascii="Arial Nova" w:hAnsi="Arial Nova"/>
            <w:sz w:val="16"/>
            <w:szCs w:val="16"/>
          </w:rPr>
          <w:t xml:space="preserve">        </w:t>
        </w:r>
      </w:ins>
      <w:del w:id="234" w:author="alejandro antonio gutierrez gomez" w:date="2020-04-26T19:50:00Z">
        <w:r w:rsidR="00DA1583" w:rsidRPr="00BB1E60" w:rsidDel="00BB1E60">
          <w:rPr>
            <w:rFonts w:ascii="Arial Nova" w:hAnsi="Arial Nova"/>
            <w:sz w:val="16"/>
            <w:szCs w:val="16"/>
            <w:rPrChange w:id="235" w:author="alejandro antonio gutierrez gomez" w:date="2020-04-26T19:47:00Z">
              <w:rPr>
                <w:rFonts w:ascii="Arial Nova" w:hAnsi="Arial Nova"/>
                <w:sz w:val="20"/>
                <w:szCs w:val="20"/>
              </w:rPr>
            </w:rPrChange>
          </w:rPr>
          <w:delText>______________</w:delText>
        </w:r>
      </w:del>
      <w:ins w:id="236" w:author="Christian Nuñez" w:date="2020-04-25T12:43:00Z">
        <w:del w:id="237" w:author="alejandro antonio gutierrez gomez" w:date="2020-04-26T20:05:00Z">
          <w:r w:rsidRPr="00BB1E60" w:rsidDel="005F30FF">
            <w:rPr>
              <w:rFonts w:ascii="Arial Nova" w:hAnsi="Arial Nova"/>
              <w:sz w:val="16"/>
              <w:szCs w:val="16"/>
            </w:rPr>
            <w:delText>.</w:delText>
          </w:r>
        </w:del>
        <w:r>
          <w:rPr>
            <w:rFonts w:ascii="Arial Nova" w:hAnsi="Arial Nova"/>
            <w:sz w:val="16"/>
            <w:szCs w:val="16"/>
          </w:rPr>
          <w:t xml:space="preserve">           </w:t>
        </w:r>
        <w:del w:id="238" w:author="alejandro antonio gutierrez gomez" w:date="2020-04-26T20:05:00Z">
          <w:r w:rsidDel="005F30FF">
            <w:rPr>
              <w:rFonts w:ascii="Arial Nova" w:hAnsi="Arial Nova"/>
              <w:sz w:val="16"/>
              <w:szCs w:val="16"/>
            </w:rPr>
            <w:delText xml:space="preserve">       </w:delText>
          </w:r>
        </w:del>
        <w:del w:id="239" w:author="alejandro antonio gutierrez gomez" w:date="2020-04-26T19:51:00Z">
          <w:r w:rsidDel="00BB1E60">
            <w:rPr>
              <w:rFonts w:ascii="Arial Nova" w:hAnsi="Arial Nova"/>
              <w:sz w:val="16"/>
              <w:szCs w:val="16"/>
            </w:rPr>
            <w:delText xml:space="preserve"> </w:delText>
          </w:r>
        </w:del>
        <w:del w:id="240" w:author="alejandro antonio gutierrez gomez" w:date="2020-04-26T19:16:00Z">
          <w:r w:rsidDel="00EF7C4B">
            <w:rPr>
              <w:rFonts w:ascii="Arial Nova" w:hAnsi="Arial Nova"/>
              <w:sz w:val="16"/>
              <w:szCs w:val="16"/>
            </w:rPr>
            <w:delText xml:space="preserve">    </w:delText>
          </w:r>
        </w:del>
      </w:ins>
      <w:del w:id="241" w:author="Christian Nuñez" w:date="2020-04-25T12:43:00Z">
        <w:r w:rsidR="00DA1583" w:rsidRPr="006728DC" w:rsidDel="006728DC">
          <w:rPr>
            <w:rFonts w:ascii="Arial Nova" w:hAnsi="Arial Nova"/>
            <w:sz w:val="16"/>
            <w:szCs w:val="16"/>
            <w:rPrChange w:id="24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</w:delText>
        </w:r>
      </w:del>
      <w:del w:id="243" w:author="alejandro antonio gutierrez gomez" w:date="2020-04-26T19:16:00Z">
        <w:r w:rsidR="00DA1583" w:rsidRPr="006728DC" w:rsidDel="00EF7C4B">
          <w:rPr>
            <w:rFonts w:ascii="Arial Nova" w:hAnsi="Arial Nova"/>
            <w:sz w:val="16"/>
            <w:szCs w:val="16"/>
            <w:rPrChange w:id="24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moveToRangeStart w:id="245" w:author="Christian Nuñez" w:date="2020-04-25T12:42:00Z" w:name="move38710978"/>
      <w:moveTo w:id="246" w:author="Christian Nuñez" w:date="2020-04-25T12:42:00Z">
        <w:del w:id="247" w:author="Christian Nuñez" w:date="2020-04-25T13:12:00Z">
          <w:r w:rsidRPr="00AC4C44" w:rsidDel="00751EF1">
            <w:rPr>
              <w:rFonts w:ascii="Arial Nova" w:hAnsi="Arial Nova"/>
              <w:sz w:val="16"/>
              <w:szCs w:val="16"/>
            </w:rPr>
            <w:delText>Número</w:delText>
          </w:r>
        </w:del>
      </w:moveTo>
      <w:ins w:id="248" w:author="Christian Nuñez" w:date="2020-04-25T13:12:00Z">
        <w:r w:rsidR="00751EF1">
          <w:rPr>
            <w:rFonts w:ascii="Arial Nova" w:hAnsi="Arial Nova"/>
            <w:sz w:val="16"/>
            <w:szCs w:val="16"/>
          </w:rPr>
          <w:t>Terminación</w:t>
        </w:r>
      </w:ins>
      <w:moveTo w:id="249" w:author="Christian Nuñez" w:date="2020-04-25T12:42:00Z">
        <w:r w:rsidRPr="00AC4C44">
          <w:rPr>
            <w:rFonts w:ascii="Arial Nova" w:hAnsi="Arial Nova"/>
            <w:sz w:val="16"/>
            <w:szCs w:val="16"/>
          </w:rPr>
          <w:t xml:space="preserve"> de tarjeta: </w:t>
        </w:r>
      </w:moveTo>
      <w:ins w:id="250" w:author="alejandro antonio gutierrez gomez" w:date="2020-04-26T19:51:00Z">
        <w:r w:rsidR="00BB1E60">
          <w:rPr>
            <w:rFonts w:ascii="Arial Nova" w:hAnsi="Arial Nova"/>
            <w:sz w:val="16"/>
            <w:szCs w:val="16"/>
          </w:rPr>
          <w:t xml:space="preserve">         3445                          </w:t>
        </w:r>
      </w:ins>
      <w:moveTo w:id="251" w:author="Christian Nuñez" w:date="2020-04-25T12:42:00Z">
        <w:del w:id="252" w:author="alejandro antonio gutierrez gomez" w:date="2020-04-26T19:51:00Z">
          <w:r w:rsidRPr="00AC4C44" w:rsidDel="00BB1E60">
            <w:rPr>
              <w:rFonts w:ascii="Arial Nova" w:hAnsi="Arial Nova"/>
              <w:sz w:val="16"/>
              <w:szCs w:val="16"/>
            </w:rPr>
            <w:delText>_______________________________</w:delText>
          </w:r>
        </w:del>
        <w:del w:id="253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 xml:space="preserve">____ </w:delText>
          </w:r>
        </w:del>
        <w:r w:rsidRPr="00AC4C44">
          <w:rPr>
            <w:rFonts w:ascii="Arial Nova" w:hAnsi="Arial Nova"/>
            <w:sz w:val="16"/>
            <w:szCs w:val="16"/>
          </w:rPr>
          <w:t>Fecha de entrega: ______________________</w:t>
        </w:r>
        <w:del w:id="254" w:author="Christian Nuñez" w:date="2020-04-25T12:43:00Z">
          <w:r w:rsidRPr="00AC4C44" w:rsidDel="006728DC">
            <w:rPr>
              <w:rFonts w:ascii="Arial Nova" w:hAnsi="Arial Nova"/>
              <w:sz w:val="16"/>
              <w:szCs w:val="16"/>
            </w:rPr>
            <w:delText>____________</w:delText>
          </w:r>
        </w:del>
        <w:r w:rsidRPr="00AC4C44">
          <w:rPr>
            <w:rFonts w:ascii="Arial Nova" w:hAnsi="Arial Nova"/>
            <w:sz w:val="16"/>
            <w:szCs w:val="16"/>
          </w:rPr>
          <w:t xml:space="preserve"> </w:t>
        </w:r>
      </w:moveTo>
    </w:p>
    <w:moveToRangeEnd w:id="245"/>
    <w:p w14:paraId="71CDE8A6" w14:textId="63133979" w:rsidR="00DA1583" w:rsidRPr="006728DC" w:rsidDel="006728DC" w:rsidRDefault="00BB1E60" w:rsidP="007C46FD">
      <w:pPr>
        <w:pStyle w:val="Default"/>
        <w:spacing w:line="276" w:lineRule="auto"/>
        <w:ind w:right="15"/>
        <w:jc w:val="both"/>
        <w:rPr>
          <w:del w:id="255" w:author="Christian Nuñez" w:date="2020-04-25T12:44:00Z"/>
          <w:rFonts w:ascii="Arial Nova" w:hAnsi="Arial Nova"/>
          <w:sz w:val="16"/>
          <w:szCs w:val="16"/>
          <w:rPrChange w:id="256" w:author="Christian Nuñez" w:date="2020-04-25T12:40:00Z">
            <w:rPr>
              <w:del w:id="257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ins w:id="258" w:author="alejandro antonio gutierrez gomez" w:date="2020-04-26T19:52:00Z">
        <w:r>
          <w:rPr>
            <w:rFonts w:ascii="Arial Nova" w:hAnsi="Arial Nov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514A72C" wp14:editId="1E15CE81">
                  <wp:simplePos x="0" y="0"/>
                  <wp:positionH relativeFrom="column">
                    <wp:posOffset>1104264</wp:posOffset>
                  </wp:positionH>
                  <wp:positionV relativeFrom="paragraph">
                    <wp:posOffset>121533</wp:posOffset>
                  </wp:positionV>
                  <wp:extent cx="5820355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20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7AE0674" id="Conector recto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95pt,9.55pt" to="54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" strokecolor="black [3200]" strokeweight=".5pt">
                  <v:stroke joinstyle="miter"/>
                </v:line>
              </w:pict>
            </mc:Fallback>
          </mc:AlternateContent>
        </w:r>
      </w:ins>
    </w:p>
    <w:p w14:paraId="17C1021C" w14:textId="7737B133" w:rsidR="00357757" w:rsidRPr="006728DC" w:rsidDel="006728DC" w:rsidRDefault="00DA1583" w:rsidP="007C46FD">
      <w:pPr>
        <w:pStyle w:val="Default"/>
        <w:spacing w:line="276" w:lineRule="auto"/>
        <w:ind w:right="15"/>
        <w:jc w:val="both"/>
        <w:rPr>
          <w:del w:id="259" w:author="Christian Nuñez" w:date="2020-04-25T12:44:00Z"/>
          <w:rFonts w:ascii="Arial Nova" w:hAnsi="Arial Nova"/>
          <w:sz w:val="16"/>
          <w:szCs w:val="16"/>
          <w:rPrChange w:id="260" w:author="Christian Nuñez" w:date="2020-04-25T12:40:00Z">
            <w:rPr>
              <w:del w:id="261" w:author="Christian Nuñez" w:date="2020-04-25T12:44:00Z"/>
              <w:rFonts w:ascii="Arial Nova" w:hAnsi="Arial Nova"/>
              <w:sz w:val="20"/>
              <w:szCs w:val="20"/>
            </w:rPr>
          </w:rPrChange>
        </w:rPr>
      </w:pPr>
      <w:r w:rsidRPr="006728DC">
        <w:rPr>
          <w:rFonts w:ascii="Arial Nova" w:hAnsi="Arial Nova"/>
          <w:sz w:val="16"/>
          <w:szCs w:val="16"/>
          <w:rPrChange w:id="262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Nombre de</w:t>
      </w:r>
      <w:r w:rsidR="0002293E" w:rsidRPr="006728DC">
        <w:rPr>
          <w:rFonts w:ascii="Arial Nova" w:hAnsi="Arial Nova"/>
          <w:sz w:val="16"/>
          <w:szCs w:val="16"/>
          <w:rPrChange w:id="26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</w:t>
      </w:r>
      <w:r w:rsidRPr="006728DC">
        <w:rPr>
          <w:rFonts w:ascii="Arial Nova" w:hAnsi="Arial Nova"/>
          <w:sz w:val="16"/>
          <w:szCs w:val="16"/>
          <w:rPrChange w:id="264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r w:rsidR="0002293E" w:rsidRPr="006728DC">
        <w:rPr>
          <w:rFonts w:ascii="Arial Nova" w:hAnsi="Arial Nova"/>
          <w:sz w:val="16"/>
          <w:szCs w:val="16"/>
          <w:rPrChange w:id="265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beneficiario</w:t>
      </w:r>
      <w:r w:rsidRPr="006728DC">
        <w:rPr>
          <w:rFonts w:ascii="Arial Nova" w:hAnsi="Arial Nova"/>
          <w:sz w:val="16"/>
          <w:szCs w:val="16"/>
          <w:rPrChange w:id="26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: </w:t>
      </w:r>
    </w:p>
    <w:p w14:paraId="03631BEC" w14:textId="3B3F9FF0" w:rsidR="00F07BB9" w:rsidDel="00BB1E60" w:rsidRDefault="00DA1583" w:rsidP="00BB1E60">
      <w:pPr>
        <w:pStyle w:val="Default"/>
        <w:spacing w:line="276" w:lineRule="auto"/>
        <w:ind w:right="15"/>
        <w:jc w:val="both"/>
        <w:rPr>
          <w:del w:id="267" w:author="alejandro antonio gutierrez gomez" w:date="2020-04-26T19:52:00Z"/>
          <w:rFonts w:ascii="Arial Nova" w:hAnsi="Arial Nova"/>
          <w:sz w:val="16"/>
          <w:szCs w:val="16"/>
        </w:rPr>
      </w:pPr>
      <w:del w:id="268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6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</w:delText>
        </w:r>
        <w:r w:rsidR="00391133" w:rsidRPr="006728DC" w:rsidDel="00BB1E60">
          <w:rPr>
            <w:rFonts w:ascii="Arial Nova" w:hAnsi="Arial Nova"/>
            <w:sz w:val="16"/>
            <w:szCs w:val="16"/>
            <w:rPrChange w:id="27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</w:delText>
        </w:r>
        <w:r w:rsidRPr="006728DC" w:rsidDel="00BB1E60">
          <w:rPr>
            <w:rFonts w:ascii="Arial Nova" w:hAnsi="Arial Nova"/>
            <w:sz w:val="16"/>
            <w:szCs w:val="16"/>
            <w:rPrChange w:id="27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  <w:r w:rsidR="00F07BB9" w:rsidRPr="006728DC" w:rsidDel="00BB1E60">
          <w:rPr>
            <w:rFonts w:ascii="Arial Nova" w:hAnsi="Arial Nova"/>
            <w:sz w:val="16"/>
            <w:szCs w:val="16"/>
            <w:rPrChange w:id="27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</w:delText>
        </w:r>
        <w:r w:rsidRPr="006728DC" w:rsidDel="00BB1E60">
          <w:rPr>
            <w:rFonts w:ascii="Arial Nova" w:hAnsi="Arial Nova"/>
            <w:sz w:val="16"/>
            <w:szCs w:val="16"/>
            <w:rPrChange w:id="27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</w:delText>
        </w:r>
      </w:del>
    </w:p>
    <w:p w14:paraId="12E7A051" w14:textId="65E1B538" w:rsidR="00BB1E60" w:rsidRPr="006728DC" w:rsidRDefault="00BB1E60">
      <w:pPr>
        <w:pStyle w:val="Default"/>
        <w:spacing w:line="276" w:lineRule="auto"/>
        <w:ind w:right="15"/>
        <w:jc w:val="both"/>
        <w:rPr>
          <w:ins w:id="274" w:author="alejandro antonio gutierrez gomez" w:date="2020-04-26T19:52:00Z"/>
          <w:rFonts w:ascii="Arial Nova" w:hAnsi="Arial Nova"/>
          <w:sz w:val="16"/>
          <w:szCs w:val="16"/>
          <w:rPrChange w:id="275" w:author="Christian Nuñez" w:date="2020-04-25T12:40:00Z">
            <w:rPr>
              <w:ins w:id="276" w:author="alejandro antonio gutierrez gomez" w:date="2020-04-26T19:52:00Z"/>
              <w:rFonts w:ascii="Arial Nova" w:hAnsi="Arial Nova"/>
              <w:sz w:val="20"/>
              <w:szCs w:val="20"/>
            </w:rPr>
          </w:rPrChange>
        </w:rPr>
      </w:pPr>
      <w:ins w:id="277" w:author="alejandro antonio gutierrez gomez" w:date="2020-04-26T19:52:00Z">
        <w:r>
          <w:rPr>
            <w:rFonts w:ascii="Arial Nova" w:hAnsi="Arial Nova"/>
            <w:sz w:val="16"/>
            <w:szCs w:val="16"/>
          </w:rPr>
          <w:tab/>
          <w:t>ARIANA PAOLA AGUIRRE ELIZARRARAS</w:t>
        </w:r>
      </w:ins>
    </w:p>
    <w:p w14:paraId="0C32EAB4" w14:textId="3849F0BA" w:rsidR="00DD3263" w:rsidRPr="006728DC" w:rsidRDefault="00DD3263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27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del w:id="279" w:author="alejandro antonio gutierrez gomez" w:date="2020-04-26T19:52:00Z">
        <w:r w:rsidRPr="006728DC" w:rsidDel="00BB1E60">
          <w:rPr>
            <w:rFonts w:ascii="Arial Nova" w:hAnsi="Arial Nova"/>
            <w:sz w:val="16"/>
            <w:szCs w:val="16"/>
            <w:rPrChange w:id="28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r w:rsidRPr="006728DC">
        <w:rPr>
          <w:rFonts w:ascii="Arial Nova" w:hAnsi="Arial Nova"/>
          <w:sz w:val="16"/>
          <w:szCs w:val="16"/>
          <w:rPrChange w:id="28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Municipi</w:t>
      </w:r>
      <w:ins w:id="282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>o</w:t>
        </w:r>
      </w:ins>
      <w:ins w:id="283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84" w:author="alejandro antonio gutierrez gomez" w:date="2020-04-26T20:06:00Z">
        <w:r w:rsidR="005F30FF">
          <w:rPr>
            <w:rFonts w:ascii="Arial Nova" w:hAnsi="Arial Nova"/>
            <w:sz w:val="16"/>
            <w:szCs w:val="16"/>
          </w:rPr>
          <w:t xml:space="preserve">  </w:t>
        </w:r>
      </w:ins>
      <w:ins w:id="28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8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87" w:author="alejandro antonio gutierrez gomez" w:date="2020-04-26T20:27:00Z">
        <w:r w:rsidR="00127725">
          <w:rPr>
            <w:rFonts w:ascii="Arial Nova" w:hAnsi="Arial Nova"/>
            <w:sz w:val="16"/>
            <w:szCs w:val="16"/>
          </w:rPr>
          <w:t xml:space="preserve">    </w:t>
        </w:r>
      </w:ins>
      <w:del w:id="288" w:author="alejandro antonio gutierrez gomez" w:date="2020-04-26T20:06:00Z">
        <w:r w:rsidRPr="006728DC" w:rsidDel="005F30FF">
          <w:rPr>
            <w:rFonts w:ascii="Arial Nova" w:hAnsi="Arial Nova"/>
            <w:sz w:val="16"/>
            <w:szCs w:val="16"/>
            <w:rPrChange w:id="28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o_________________________________</w:delText>
        </w:r>
        <w:r w:rsidR="007C46FD" w:rsidRPr="006728DC" w:rsidDel="005F30FF">
          <w:rPr>
            <w:rFonts w:ascii="Arial Nova" w:hAnsi="Arial Nova"/>
            <w:sz w:val="16"/>
            <w:szCs w:val="16"/>
            <w:rPrChange w:id="29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 </w:delText>
        </w:r>
      </w:del>
      <w:r w:rsidR="007C46FD" w:rsidRPr="006728DC">
        <w:rPr>
          <w:rFonts w:ascii="Arial Nova" w:hAnsi="Arial Nova"/>
          <w:sz w:val="16"/>
          <w:szCs w:val="16"/>
          <w:rPrChange w:id="29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Localidad</w:t>
      </w:r>
      <w:ins w:id="292" w:author="alejandro antonio gutierrez gomez" w:date="2020-04-26T20:11:00Z">
        <w:r w:rsidR="004945C5">
          <w:rPr>
            <w:rFonts w:ascii="Arial Nova" w:hAnsi="Arial Nova"/>
            <w:sz w:val="16"/>
            <w:szCs w:val="16"/>
          </w:rPr>
          <w:t>:</w:t>
        </w:r>
      </w:ins>
      <w:ins w:id="293" w:author="alejandro antonio gutierrez gomez" w:date="2020-04-26T20:08:00Z">
        <w:r w:rsidR="005F30FF">
          <w:rPr>
            <w:rFonts w:ascii="Arial Nova" w:hAnsi="Arial Nova"/>
            <w:sz w:val="16"/>
            <w:szCs w:val="16"/>
          </w:rPr>
          <w:t xml:space="preserve"> </w:t>
        </w:r>
      </w:ins>
      <w:ins w:id="294" w:author="alejandro antonio gutierrez gomez" w:date="2020-04-26T20:22:00Z">
        <w:r w:rsidR="00EF510D">
          <w:rPr>
            <w:rFonts w:ascii="Arial Nova" w:hAnsi="Arial Nova"/>
            <w:sz w:val="16"/>
            <w:szCs w:val="16"/>
          </w:rPr>
          <w:t xml:space="preserve"> </w:t>
        </w:r>
      </w:ins>
      <w:ins w:id="295" w:author="alejandro antonio gutierrez gomez" w:date="2020-04-26T20:08:00Z">
        <w:r w:rsidR="005F30FF" w:rsidRPr="00CB5847">
          <w:rPr>
            <w:rFonts w:ascii="Arial Nova" w:hAnsi="Arial Nova"/>
            <w:sz w:val="16"/>
            <w:szCs w:val="16"/>
            <w:u w:val="single"/>
            <w:rPrChange w:id="296" w:author="alejandro antonio gutierrez gomez" w:date="2020-04-26T20:29:00Z">
              <w:rPr>
                <w:rFonts w:ascii="Arial Nova" w:hAnsi="Arial Nova"/>
                <w:sz w:val="16"/>
                <w:szCs w:val="16"/>
              </w:rPr>
            </w:rPrChange>
          </w:rPr>
          <w:t>ABASOLO</w:t>
        </w:r>
      </w:ins>
      <w:ins w:id="297" w:author="alejandro antonio gutierrez gomez" w:date="2020-04-26T20:29:00Z">
        <w:r w:rsidR="00CB5847">
          <w:rPr>
            <w:rFonts w:ascii="Arial Nova" w:hAnsi="Arial Nova"/>
            <w:sz w:val="16"/>
            <w:szCs w:val="16"/>
          </w:rPr>
          <w:t xml:space="preserve">    </w:t>
        </w:r>
      </w:ins>
      <w:del w:id="298" w:author="alejandro antonio gutierrez gomez" w:date="2020-04-26T20:06:00Z">
        <w:r w:rsidR="007C46FD" w:rsidRPr="006728DC" w:rsidDel="005F30FF">
          <w:rPr>
            <w:rFonts w:ascii="Arial Nova" w:hAnsi="Arial Nova"/>
            <w:sz w:val="16"/>
            <w:szCs w:val="16"/>
            <w:rPrChange w:id="29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_______________________________</w:delText>
        </w:r>
      </w:del>
    </w:p>
    <w:p w14:paraId="1862B730" w14:textId="43D65114" w:rsidR="00DA1583" w:rsidRPr="006728DC" w:rsidDel="006728DC" w:rsidRDefault="006728DC" w:rsidP="007C46FD">
      <w:pPr>
        <w:pStyle w:val="Default"/>
        <w:spacing w:line="276" w:lineRule="auto"/>
        <w:ind w:right="15"/>
        <w:jc w:val="both"/>
        <w:rPr>
          <w:moveFrom w:id="300" w:author="Christian Nuñez" w:date="2020-04-25T12:42:00Z"/>
          <w:rFonts w:ascii="Arial Nova" w:hAnsi="Arial Nova"/>
          <w:sz w:val="16"/>
          <w:szCs w:val="16"/>
          <w:rPrChange w:id="301" w:author="Christian Nuñez" w:date="2020-04-25T12:40:00Z">
            <w:rPr>
              <w:moveFrom w:id="302" w:author="Christian Nuñez" w:date="2020-04-25T12:42:00Z"/>
              <w:rFonts w:ascii="Arial Nova" w:hAnsi="Arial Nova"/>
              <w:sz w:val="20"/>
              <w:szCs w:val="20"/>
            </w:rPr>
          </w:rPrChange>
        </w:rPr>
      </w:pPr>
      <w:ins w:id="303" w:author="Christian Nuñez" w:date="2020-04-25T12:46:00Z">
        <w:r>
          <w:rPr>
            <w:rFonts w:ascii="Arial Nova" w:hAnsi="Arial Nova"/>
            <w:sz w:val="16"/>
            <w:szCs w:val="16"/>
          </w:rPr>
          <w:t>Marque una opción</w:t>
        </w:r>
      </w:ins>
      <w:ins w:id="304" w:author="Christian Nuñez" w:date="2020-04-25T12:47:00Z">
        <w:r>
          <w:rPr>
            <w:rFonts w:ascii="Arial Nova" w:hAnsi="Arial Nova"/>
            <w:sz w:val="16"/>
            <w:szCs w:val="16"/>
          </w:rPr>
          <w:t>:</w:t>
        </w:r>
      </w:ins>
      <w:ins w:id="305" w:author="Christian Nuñez" w:date="2020-04-25T12:46:00Z">
        <w:r>
          <w:rPr>
            <w:rFonts w:ascii="Arial Nova" w:hAnsi="Arial Nova"/>
            <w:sz w:val="16"/>
            <w:szCs w:val="16"/>
          </w:rPr>
          <w:t xml:space="preserve">   [</w:t>
        </w:r>
      </w:ins>
      <w:moveFromRangeStart w:id="306" w:author="Christian Nuñez" w:date="2020-04-25T12:42:00Z" w:name="move38710978"/>
      <w:moveFrom w:id="307" w:author="Christian Nuñez" w:date="2020-04-25T12:42:00Z">
        <w:r w:rsidR="00F07BB9" w:rsidRPr="006728DC" w:rsidDel="006728DC">
          <w:rPr>
            <w:rFonts w:ascii="Arial Nova" w:hAnsi="Arial Nova"/>
            <w:sz w:val="16"/>
            <w:szCs w:val="16"/>
            <w:rPrChange w:id="30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Número de </w:t>
        </w:r>
        <w:r w:rsidR="007C4713" w:rsidRPr="006728DC" w:rsidDel="006728DC">
          <w:rPr>
            <w:rFonts w:ascii="Arial Nova" w:hAnsi="Arial Nova"/>
            <w:sz w:val="16"/>
            <w:szCs w:val="16"/>
            <w:rPrChange w:id="309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tarjeta: _</w:t>
        </w:r>
        <w:r w:rsidR="00F07BB9" w:rsidRPr="006728DC" w:rsidDel="006728DC">
          <w:rPr>
            <w:rFonts w:ascii="Arial Nova" w:hAnsi="Arial Nova"/>
            <w:sz w:val="16"/>
            <w:szCs w:val="16"/>
            <w:rPrChange w:id="310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_________________________________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1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</w:t>
        </w:r>
        <w:r w:rsidR="00F07BB9" w:rsidRPr="006728DC" w:rsidDel="006728DC">
          <w:rPr>
            <w:rFonts w:ascii="Arial Nova" w:hAnsi="Arial Nova"/>
            <w:sz w:val="16"/>
            <w:szCs w:val="16"/>
            <w:rPrChange w:id="312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Fecha de entrega: ____________________</w:t>
        </w:r>
        <w:r w:rsidR="00DD3263" w:rsidRPr="006728DC" w:rsidDel="006728DC">
          <w:rPr>
            <w:rFonts w:ascii="Arial Nova" w:hAnsi="Arial Nova"/>
            <w:sz w:val="16"/>
            <w:szCs w:val="16"/>
            <w:rPrChange w:id="31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</w:t>
        </w:r>
        <w:r w:rsidR="00F07BB9" w:rsidRPr="006728DC" w:rsidDel="006728DC">
          <w:rPr>
            <w:rFonts w:ascii="Arial Nova" w:hAnsi="Arial Nova"/>
            <w:sz w:val="16"/>
            <w:szCs w:val="16"/>
            <w:rPrChange w:id="314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>__________</w:t>
        </w:r>
        <w:r w:rsidR="00DA1583" w:rsidRPr="006728DC" w:rsidDel="006728DC">
          <w:rPr>
            <w:rFonts w:ascii="Arial Nova" w:hAnsi="Arial Nova"/>
            <w:sz w:val="16"/>
            <w:szCs w:val="16"/>
            <w:rPrChange w:id="31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</w:p>
    <w:p w14:paraId="1E1A5DF8" w14:textId="33061D50" w:rsidR="00DA1583" w:rsidRPr="006728DC" w:rsidRDefault="00DA1583" w:rsidP="007C46FD">
      <w:pPr>
        <w:pStyle w:val="Default"/>
        <w:spacing w:line="276" w:lineRule="auto"/>
        <w:ind w:right="15"/>
        <w:jc w:val="both"/>
        <w:rPr>
          <w:rFonts w:ascii="Arial Nova" w:hAnsi="Arial Nova"/>
          <w:sz w:val="16"/>
          <w:szCs w:val="16"/>
          <w:rPrChange w:id="316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</w:pPr>
      <w:moveFrom w:id="317" w:author="Christian Nuñez" w:date="2020-04-25T12:42:00Z">
        <w:r w:rsidRPr="006728DC" w:rsidDel="006728DC">
          <w:rPr>
            <w:rFonts w:ascii="Arial Nova" w:hAnsi="Arial Nova"/>
            <w:sz w:val="16"/>
            <w:szCs w:val="16"/>
            <w:rPrChange w:id="318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t xml:space="preserve"> </w:t>
        </w:r>
      </w:moveFrom>
      <w:moveFromRangeEnd w:id="306"/>
      <w:r w:rsidR="00357757" w:rsidRPr="006728DC">
        <w:rPr>
          <w:rFonts w:ascii="Arial Nova" w:hAnsi="Arial Nova"/>
          <w:sz w:val="16"/>
          <w:szCs w:val="16"/>
          <w:rPrChange w:id="31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T</w:t>
      </w:r>
      <w:r w:rsidRPr="006728DC">
        <w:rPr>
          <w:rFonts w:ascii="Arial Nova" w:hAnsi="Arial Nova"/>
          <w:sz w:val="16"/>
          <w:szCs w:val="16"/>
          <w:rPrChange w:id="32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eléfono</w:t>
      </w:r>
      <w:r w:rsidR="00357757" w:rsidRPr="006728DC">
        <w:rPr>
          <w:rFonts w:ascii="Arial Nova" w:hAnsi="Arial Nova"/>
          <w:sz w:val="16"/>
          <w:szCs w:val="16"/>
          <w:rPrChange w:id="32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fijo</w:t>
      </w:r>
      <w:ins w:id="322" w:author="Christian Nuñez" w:date="2020-04-25T12:46:00Z">
        <w:r w:rsidR="006728DC">
          <w:rPr>
            <w:rFonts w:ascii="Arial Nova" w:hAnsi="Arial Nova"/>
            <w:sz w:val="16"/>
            <w:szCs w:val="16"/>
          </w:rPr>
          <w:t xml:space="preserve">]   </w:t>
        </w:r>
      </w:ins>
      <w:r w:rsidR="00357757" w:rsidRPr="006728DC">
        <w:rPr>
          <w:rFonts w:ascii="Arial Nova" w:hAnsi="Arial Nova"/>
          <w:sz w:val="16"/>
          <w:szCs w:val="16"/>
          <w:rPrChange w:id="323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</w:t>
      </w:r>
      <w:del w:id="324" w:author="Christian Nuñez" w:date="2020-04-25T12:46:00Z">
        <w:r w:rsidR="00357757" w:rsidRPr="006728DC" w:rsidDel="006728DC">
          <w:rPr>
            <w:rFonts w:ascii="Arial Nova" w:hAnsi="Arial Nova"/>
            <w:sz w:val="16"/>
            <w:szCs w:val="16"/>
            <w:rPrChange w:id="32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o </w:delText>
        </w:r>
        <w:r w:rsidRPr="006728DC" w:rsidDel="006728DC">
          <w:rPr>
            <w:rFonts w:ascii="Arial Nova" w:hAnsi="Arial Nova"/>
            <w:sz w:val="16"/>
            <w:szCs w:val="16"/>
            <w:rPrChange w:id="32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</w:del>
      <w:ins w:id="327" w:author="Christian Nuñez" w:date="2020-04-25T12:46:00Z">
        <w:r w:rsidR="006728DC">
          <w:rPr>
            <w:rFonts w:ascii="Arial Nova" w:hAnsi="Arial Nova"/>
            <w:sz w:val="16"/>
            <w:szCs w:val="16"/>
          </w:rPr>
          <w:t>[</w:t>
        </w:r>
      </w:ins>
      <w:r w:rsidRPr="006728DC">
        <w:rPr>
          <w:rFonts w:ascii="Arial Nova" w:hAnsi="Arial Nova"/>
          <w:sz w:val="16"/>
          <w:szCs w:val="16"/>
          <w:rPrChange w:id="32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celular</w:t>
      </w:r>
      <w:ins w:id="329" w:author="Christian Nuñez" w:date="2020-04-25T12:47:00Z">
        <w:r w:rsidR="00571A28">
          <w:rPr>
            <w:rFonts w:ascii="Arial Nova" w:hAnsi="Arial Nova"/>
            <w:sz w:val="16"/>
            <w:szCs w:val="16"/>
          </w:rPr>
          <w:t xml:space="preserve">] </w:t>
        </w:r>
        <w:r w:rsidR="00571A28" w:rsidRPr="00AC4C44">
          <w:rPr>
            <w:rFonts w:ascii="Arial Nova" w:hAnsi="Arial Nova"/>
            <w:sz w:val="16"/>
            <w:szCs w:val="16"/>
          </w:rPr>
          <w:t>_________</w:t>
        </w:r>
      </w:ins>
      <w:ins w:id="330" w:author="Christian Nuñez" w:date="2020-04-25T12:48:00Z">
        <w:r w:rsidR="00571A28" w:rsidRPr="00AC4C44">
          <w:rPr>
            <w:rFonts w:ascii="Arial Nova" w:hAnsi="Arial Nova"/>
            <w:sz w:val="16"/>
            <w:szCs w:val="16"/>
          </w:rPr>
          <w:t>_____</w:t>
        </w:r>
        <w:r w:rsidR="005F6526" w:rsidRPr="00AC4C44">
          <w:rPr>
            <w:rFonts w:ascii="Arial Nova" w:hAnsi="Arial Nova"/>
            <w:sz w:val="16"/>
            <w:szCs w:val="16"/>
          </w:rPr>
          <w:t>_________</w:t>
        </w:r>
        <w:r w:rsidR="00571A28" w:rsidRPr="00AC4C44">
          <w:rPr>
            <w:rFonts w:ascii="Arial Nova" w:hAnsi="Arial Nova"/>
            <w:sz w:val="16"/>
            <w:szCs w:val="16"/>
          </w:rPr>
          <w:t>__</w:t>
        </w:r>
      </w:ins>
      <w:ins w:id="331" w:author="Christian Nuñez" w:date="2020-04-25T12:47:00Z">
        <w:r w:rsidR="00571A28" w:rsidRPr="00AC4C44">
          <w:rPr>
            <w:rFonts w:ascii="Arial Nova" w:hAnsi="Arial Nova"/>
            <w:sz w:val="16"/>
            <w:szCs w:val="16"/>
          </w:rPr>
          <w:t>______</w:t>
        </w:r>
      </w:ins>
      <w:del w:id="332" w:author="Christian Nuñez" w:date="2020-04-25T12:46:00Z">
        <w:r w:rsidRPr="006728DC" w:rsidDel="006728DC">
          <w:rPr>
            <w:rFonts w:ascii="Arial Nova" w:hAnsi="Arial Nova"/>
            <w:sz w:val="16"/>
            <w:szCs w:val="16"/>
            <w:rPrChange w:id="333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>:</w:delText>
        </w:r>
      </w:del>
      <w:del w:id="334" w:author="Christian Nuñez" w:date="2020-04-25T12:47:00Z">
        <w:r w:rsidRPr="006728DC" w:rsidDel="00571A28">
          <w:rPr>
            <w:rFonts w:ascii="Arial Nova" w:hAnsi="Arial Nova"/>
            <w:sz w:val="16"/>
            <w:szCs w:val="16"/>
            <w:rPrChange w:id="335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 </w:delText>
        </w:r>
        <w:r w:rsidRPr="006728DC" w:rsidDel="006728DC">
          <w:rPr>
            <w:rFonts w:ascii="Arial Nova" w:hAnsi="Arial Nova"/>
            <w:sz w:val="16"/>
            <w:szCs w:val="16"/>
            <w:rPrChange w:id="336" w:author="Christian Nuñez" w:date="2020-04-25T12:40:00Z">
              <w:rPr>
                <w:rFonts w:ascii="Arial Nova" w:hAnsi="Arial Nova"/>
                <w:sz w:val="20"/>
                <w:szCs w:val="20"/>
              </w:rPr>
            </w:rPrChange>
          </w:rPr>
          <w:delText xml:space="preserve">___________________________ </w:delText>
        </w:r>
      </w:del>
      <w:r w:rsidRPr="006728DC">
        <w:rPr>
          <w:rFonts w:ascii="Arial Nova" w:hAnsi="Arial Nova"/>
          <w:sz w:val="16"/>
          <w:szCs w:val="16"/>
          <w:rPrChange w:id="337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Compañía</w:t>
      </w:r>
      <w:r w:rsidR="00357757" w:rsidRPr="006728DC">
        <w:rPr>
          <w:rFonts w:ascii="Arial Nova" w:hAnsi="Arial Nova"/>
          <w:sz w:val="16"/>
          <w:szCs w:val="16"/>
          <w:rPrChange w:id="338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 telefónica</w:t>
      </w:r>
      <w:r w:rsidRPr="006728DC">
        <w:rPr>
          <w:rFonts w:ascii="Arial Nova" w:hAnsi="Arial Nova"/>
          <w:sz w:val="16"/>
          <w:szCs w:val="16"/>
          <w:rPrChange w:id="339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: ______________________</w:t>
      </w:r>
      <w:r w:rsidR="00DD3263" w:rsidRPr="006728DC">
        <w:rPr>
          <w:rFonts w:ascii="Arial Nova" w:hAnsi="Arial Nova"/>
          <w:sz w:val="16"/>
          <w:szCs w:val="16"/>
          <w:rPrChange w:id="340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>_______________</w:t>
      </w:r>
      <w:r w:rsidRPr="006728DC">
        <w:rPr>
          <w:rFonts w:ascii="Arial Nova" w:hAnsi="Arial Nova"/>
          <w:sz w:val="16"/>
          <w:szCs w:val="16"/>
          <w:rPrChange w:id="341" w:author="Christian Nuñez" w:date="2020-04-25T12:40:00Z">
            <w:rPr>
              <w:rFonts w:ascii="Arial Nova" w:hAnsi="Arial Nova"/>
              <w:sz w:val="20"/>
              <w:szCs w:val="20"/>
            </w:rPr>
          </w:rPrChange>
        </w:rPr>
        <w:t xml:space="preserve">___ </w:t>
      </w:r>
    </w:p>
    <w:p w14:paraId="7493A90A" w14:textId="7A60E8F2" w:rsidR="00DA1583" w:rsidRPr="006728DC" w:rsidRDefault="00DA1583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2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  <w:r w:rsidRPr="006728DC">
        <w:rPr>
          <w:rFonts w:ascii="Arial Nova" w:hAnsi="Arial Nova"/>
          <w:b/>
          <w:bCs/>
          <w:sz w:val="13"/>
          <w:szCs w:val="13"/>
          <w:rPrChange w:id="343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Al recibir esta información, me doy por enterado de los pasos que tengo que realizar o consultar para poder </w:t>
      </w:r>
      <w:r w:rsidR="00391133" w:rsidRPr="006728DC">
        <w:rPr>
          <w:rFonts w:ascii="Arial Nova" w:hAnsi="Arial Nova"/>
          <w:b/>
          <w:bCs/>
          <w:sz w:val="13"/>
          <w:szCs w:val="13"/>
          <w:rPrChange w:id="344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>disponer del pago</w:t>
      </w:r>
      <w:r w:rsidRPr="006728DC">
        <w:rPr>
          <w:rFonts w:ascii="Arial Nova" w:hAnsi="Arial Nova"/>
          <w:b/>
          <w:bCs/>
          <w:sz w:val="13"/>
          <w:szCs w:val="13"/>
          <w:rPrChange w:id="345" w:author="Christian Nuñez" w:date="2020-04-25T12:40:00Z">
            <w:rPr>
              <w:rFonts w:ascii="Arial Nova" w:hAnsi="Arial Nova"/>
              <w:b/>
              <w:bCs/>
              <w:sz w:val="16"/>
              <w:szCs w:val="16"/>
            </w:rPr>
          </w:rPrChange>
        </w:rPr>
        <w:t xml:space="preserve">. </w:t>
      </w:r>
    </w:p>
    <w:p w14:paraId="5FC8DC71" w14:textId="77777777" w:rsidR="00F07BB9" w:rsidRPr="006728DC" w:rsidRDefault="00F07BB9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6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37BDC5F9" w14:textId="77777777" w:rsidR="00C84D0D" w:rsidRPr="006728DC" w:rsidRDefault="00C84D0D" w:rsidP="007C46FD">
      <w:pPr>
        <w:pStyle w:val="Default"/>
        <w:ind w:right="15"/>
        <w:jc w:val="both"/>
        <w:rPr>
          <w:rFonts w:ascii="Arial Nova" w:hAnsi="Arial Nova"/>
          <w:sz w:val="13"/>
          <w:szCs w:val="13"/>
          <w:rPrChange w:id="347" w:author="Christian Nuñez" w:date="2020-04-25T12:40:00Z">
            <w:rPr>
              <w:rFonts w:ascii="Arial Nova" w:hAnsi="Arial Nova"/>
              <w:sz w:val="16"/>
              <w:szCs w:val="16"/>
            </w:rPr>
          </w:rPrChange>
        </w:rPr>
      </w:pPr>
    </w:p>
    <w:p w14:paraId="0660C304" w14:textId="543ACAE6" w:rsidR="00F07BB9" w:rsidRPr="00DA1583" w:rsidRDefault="00F07BB9" w:rsidP="007C46FD">
      <w:pPr>
        <w:pStyle w:val="Default"/>
        <w:ind w:right="15"/>
        <w:jc w:val="both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_______________________________________________</w:t>
      </w:r>
      <w:ins w:id="348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 </w:t>
        </w:r>
      </w:ins>
      <w:ins w:id="349" w:author="Christian Nuñez" w:date="2020-04-25T12:45:00Z">
        <w:r w:rsidR="006728DC">
          <w:rPr>
            <w:rFonts w:ascii="Arial Nova" w:hAnsi="Arial Nova"/>
            <w:sz w:val="16"/>
            <w:szCs w:val="16"/>
          </w:rPr>
          <w:t xml:space="preserve">         </w:t>
        </w:r>
      </w:ins>
      <w:ins w:id="350" w:author="Christian Nuñez" w:date="2020-04-25T12:44:00Z">
        <w:r w:rsidR="006728DC">
          <w:rPr>
            <w:rFonts w:ascii="Arial Nova" w:hAnsi="Arial Nova"/>
            <w:sz w:val="16"/>
            <w:szCs w:val="16"/>
          </w:rPr>
          <w:t xml:space="preserve">     _______________________________________________</w:t>
        </w:r>
      </w:ins>
    </w:p>
    <w:p w14:paraId="492636F6" w14:textId="41ED77C5" w:rsidR="00391133" w:rsidRDefault="006728DC" w:rsidP="007C46FD">
      <w:pPr>
        <w:ind w:right="15"/>
        <w:jc w:val="both"/>
        <w:rPr>
          <w:ins w:id="351" w:author="alejandro antonio gutierrez gomez" w:date="2020-04-26T20:57:00Z"/>
          <w:rFonts w:ascii="Arial Nova" w:hAnsi="Arial Nova"/>
          <w:b/>
          <w:bCs/>
          <w:sz w:val="20"/>
          <w:szCs w:val="20"/>
        </w:rPr>
      </w:pPr>
      <w:ins w:id="352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</w:t>
        </w:r>
      </w:ins>
      <w:r w:rsidR="00B158DF">
        <w:rPr>
          <w:rFonts w:ascii="Arial Nova" w:hAnsi="Arial Nova"/>
          <w:b/>
          <w:bCs/>
          <w:sz w:val="20"/>
          <w:szCs w:val="20"/>
        </w:rPr>
        <w:t xml:space="preserve">Nombre </w:t>
      </w:r>
      <w:del w:id="353" w:author="Christian Nuñez" w:date="2020-04-25T12:45:00Z">
        <w:r w:rsidR="00B158DF" w:rsidDel="006728DC">
          <w:rPr>
            <w:rFonts w:ascii="Arial Nova" w:hAnsi="Arial Nova"/>
            <w:b/>
            <w:bCs/>
            <w:sz w:val="20"/>
            <w:szCs w:val="20"/>
          </w:rPr>
          <w:delText>y f</w:delText>
        </w:r>
        <w:r w:rsidR="00DA1583" w:rsidRPr="00DA1583" w:rsidDel="006728DC">
          <w:rPr>
            <w:rFonts w:ascii="Arial Nova" w:hAnsi="Arial Nova"/>
            <w:b/>
            <w:bCs/>
            <w:sz w:val="20"/>
            <w:szCs w:val="20"/>
          </w:rPr>
          <w:delText xml:space="preserve">irma </w:delText>
        </w:r>
      </w:del>
      <w:r w:rsidR="00DA1583" w:rsidRPr="00DA1583">
        <w:rPr>
          <w:rFonts w:ascii="Arial Nova" w:hAnsi="Arial Nova"/>
          <w:b/>
          <w:bCs/>
          <w:sz w:val="20"/>
          <w:szCs w:val="20"/>
        </w:rPr>
        <w:t>de</w:t>
      </w:r>
      <w:r w:rsidR="00B951D3">
        <w:rPr>
          <w:rFonts w:ascii="Arial Nova" w:hAnsi="Arial Nova"/>
          <w:b/>
          <w:bCs/>
          <w:sz w:val="20"/>
          <w:szCs w:val="20"/>
        </w:rPr>
        <w:t>l beneficiario</w:t>
      </w:r>
      <w:r w:rsidR="00F07BB9">
        <w:rPr>
          <w:rFonts w:ascii="Arial Nova" w:hAnsi="Arial Nova"/>
          <w:b/>
          <w:bCs/>
          <w:sz w:val="20"/>
          <w:szCs w:val="20"/>
        </w:rPr>
        <w:t xml:space="preserve"> </w:t>
      </w:r>
      <w:ins w:id="354" w:author="Christian Nuñez" w:date="2020-04-25T12:45:00Z">
        <w:r>
          <w:rPr>
            <w:rFonts w:ascii="Arial Nova" w:hAnsi="Arial Nova"/>
            <w:b/>
            <w:bCs/>
            <w:sz w:val="20"/>
            <w:szCs w:val="20"/>
          </w:rPr>
          <w:t xml:space="preserve">                                                  F</w:t>
        </w:r>
        <w:r w:rsidRPr="00DA1583">
          <w:rPr>
            <w:rFonts w:ascii="Arial Nova" w:hAnsi="Arial Nova"/>
            <w:b/>
            <w:bCs/>
            <w:sz w:val="20"/>
            <w:szCs w:val="20"/>
          </w:rPr>
          <w:t>irma de</w:t>
        </w:r>
        <w:r>
          <w:rPr>
            <w:rFonts w:ascii="Arial Nova" w:hAnsi="Arial Nova"/>
            <w:b/>
            <w:bCs/>
            <w:sz w:val="20"/>
            <w:szCs w:val="20"/>
          </w:rPr>
          <w:t>l beneficiario</w:t>
        </w:r>
      </w:ins>
    </w:p>
    <w:sectPr w:rsidR="00D54551" w:rsidRPr="00D54551" w:rsidSect="0002293E">
      <w:headerReference w:type="default" r:id="rId12"/>
      <w:pgSz w:w="12240" w:h="15840"/>
      <w:pgMar w:top="1440" w:right="618" w:bottom="1134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ALMA LILIA AKALL PICON" w:date="2020-04-24T21:07:00Z" w:initials="ALAP">
    <w:p w14:paraId="06D5D600" w14:textId="0682324C" w:rsidR="008D16B1" w:rsidRDefault="008D16B1">
      <w:pPr>
        <w:pStyle w:val="Textocomentario"/>
      </w:pPr>
      <w:r>
        <w:rPr>
          <w:rStyle w:val="Refdecomentario"/>
        </w:rPr>
        <w:annotationRef/>
      </w:r>
      <w:r>
        <w:t xml:space="preserve">Este proceso se establece en las Reglas del Programa, si no , no serían beneficiarios. </w:t>
      </w:r>
    </w:p>
  </w:comment>
  <w:comment w:id="36" w:author="ALMA LILIA AKALL PICON" w:date="2020-04-24T21:05:00Z" w:initials="ALAP">
    <w:p w14:paraId="69C4C11E" w14:textId="5AC3064E" w:rsidR="008D16B1" w:rsidRDefault="008D16B1">
      <w:pPr>
        <w:pStyle w:val="Textocomentario"/>
      </w:pPr>
      <w:r>
        <w:rPr>
          <w:rStyle w:val="Refdecomentario"/>
        </w:rPr>
        <w:annotationRef/>
      </w:r>
      <w:r>
        <w:t>El presente documento se entregará SOLO a aquellos que fueron aceptados como beneficiarios del Programa, se considera innecesario hacer esta “aclaración”</w:t>
      </w:r>
    </w:p>
  </w:comment>
  <w:comment w:id="80" w:author="ALMA LILIA AKALL PICON" w:date="2020-04-24T21:26:00Z" w:initials="ALAP">
    <w:p w14:paraId="67A371DA" w14:textId="3F04E25D" w:rsidR="00331AF4" w:rsidRDefault="00331AF4">
      <w:pPr>
        <w:pStyle w:val="Textocomentario"/>
      </w:pPr>
      <w:r>
        <w:rPr>
          <w:rStyle w:val="Refdecomentario"/>
        </w:rPr>
        <w:annotationRef/>
      </w:r>
      <w:r>
        <w:t>El talón va en el sobre? O es la parte final punteada de este informativo? A quien debe de entregar el talón para la comprobación de la recepción de la tarjeta (promotor, regional, dirección general, promotor del banco) de ser posible establecer a quien o donde hay que entregar el talón de recibido.</w:t>
      </w:r>
    </w:p>
    <w:p w14:paraId="396CE5DF" w14:textId="6EF5C780" w:rsidR="00331AF4" w:rsidRDefault="00331AF4">
      <w:pPr>
        <w:pStyle w:val="Textocomentario"/>
      </w:pPr>
      <w:r>
        <w:t>En caso de que las tarjetas se entreguen por correspondencia con motivo de la contingencia, a quien le entregan ese talón de recibido?</w:t>
      </w:r>
    </w:p>
  </w:comment>
  <w:comment w:id="125" w:author="ALMA LILIA AKALL PICON" w:date="2020-04-24T21:44:00Z" w:initials="ALAP">
    <w:p w14:paraId="1211384F" w14:textId="50665E45" w:rsidR="00B318CC" w:rsidRDefault="00B318CC">
      <w:pPr>
        <w:pStyle w:val="Textocomentario"/>
      </w:pPr>
      <w:r>
        <w:rPr>
          <w:rStyle w:val="Refdecomentario"/>
        </w:rPr>
        <w:annotationRef/>
      </w:r>
      <w:r>
        <w:t>Considerar si es prudente esta recomendación, me parece que es suficiente con sugerir extremo cuidado y conservar el sobre y la hoja que contiene el NIP</w:t>
      </w:r>
    </w:p>
  </w:comment>
  <w:comment w:id="163" w:author="ALMA LILIA AKALL PICON" w:date="2020-04-24T22:09:00Z" w:initials="ALAP">
    <w:p w14:paraId="745AE6CC" w14:textId="2677A166" w:rsidR="00A30EF4" w:rsidRDefault="00A30EF4">
      <w:pPr>
        <w:pStyle w:val="Textocomentario"/>
      </w:pPr>
      <w:r>
        <w:rPr>
          <w:rStyle w:val="Refdecomentario"/>
        </w:rPr>
        <w:annotationRef/>
      </w:r>
      <w:r>
        <w:t xml:space="preserve">Se sugiere iniciar el enunciado en positivo. </w:t>
      </w:r>
    </w:p>
  </w:comment>
  <w:comment w:id="176" w:author="ALMA LILIA AKALL PICON" w:date="2020-04-24T22:22:00Z" w:initials="ALAP">
    <w:p w14:paraId="1B9417E8" w14:textId="4DADD48B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Compras con descuento en farmacias ISSEG? En caso positivo se sugiere agregar al texto. </w:t>
      </w:r>
    </w:p>
  </w:comment>
  <w:comment w:id="180" w:author="ALMA LILIA AKALL PICON" w:date="2020-04-24T22:20:00Z" w:initials="ALAP">
    <w:p w14:paraId="0807DB08" w14:textId="2EF97DCF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En donde puede consultar esta información de los establecimientos el beneficiario? </w:t>
      </w:r>
    </w:p>
    <w:p w14:paraId="5FCF4E3E" w14:textId="2981CBD1" w:rsidR="00F92DF0" w:rsidRDefault="00F92DF0">
      <w:pPr>
        <w:pStyle w:val="Textocomentario"/>
      </w:pPr>
      <w:r>
        <w:t xml:space="preserve">Se sugiere agregar la dirección electrónica o el lugar donde esté la información. </w:t>
      </w:r>
    </w:p>
  </w:comment>
  <w:comment w:id="191" w:author="ALMA LILIA AKALL PICON" w:date="2020-04-24T22:23:00Z" w:initials="ALAP">
    <w:p w14:paraId="20BFC9B7" w14:textId="246DEFD7" w:rsidR="00F92DF0" w:rsidRDefault="00F92DF0">
      <w:pPr>
        <w:pStyle w:val="Textocomentario"/>
      </w:pPr>
      <w:r>
        <w:rPr>
          <w:rStyle w:val="Refdecomentario"/>
        </w:rPr>
        <w:annotationRef/>
      </w:r>
      <w:r>
        <w:t xml:space="preserve">Se sugiere eliminar este punto, toda vez que ya se menciona en los puntos de PAGO POR JORNALES. </w:t>
      </w:r>
    </w:p>
    <w:p w14:paraId="52B5D309" w14:textId="00741639" w:rsidR="00F92DF0" w:rsidRPr="00F92DF0" w:rsidRDefault="00F92DF0">
      <w:pPr>
        <w:pStyle w:val="Textocomentario"/>
        <w:rPr>
          <w:b/>
        </w:rPr>
      </w:pPr>
      <w:r>
        <w:rPr>
          <w:b/>
        </w:rPr>
        <w:t>Cuá</w:t>
      </w:r>
      <w:r w:rsidRPr="00F92DF0">
        <w:rPr>
          <w:b/>
        </w:rPr>
        <w:t>les listas??</w:t>
      </w:r>
    </w:p>
  </w:comment>
  <w:comment w:id="215" w:author="ALMA LILIA AKALL PICON" w:date="2020-04-24T20:48:00Z" w:initials="ALAP">
    <w:p w14:paraId="19422DC1" w14:textId="77777777" w:rsidR="00BF3B47" w:rsidRDefault="00BF3B47">
      <w:pPr>
        <w:pStyle w:val="Textocomentario"/>
      </w:pPr>
      <w:r>
        <w:rPr>
          <w:rStyle w:val="Refdecomentario"/>
        </w:rPr>
        <w:annotationRef/>
      </w:r>
      <w:r>
        <w:t xml:space="preserve">En el AVISO DE PRIVACIDAD publicado en la página de la SEDESHU se establece el tratamiento que se dará a los datos personales del beneficiario, por ello no es necesario mencionarlo en el formato , es suficiente con invitar al beneficiario a consultar el aviso de privacidad.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5D600" w15:done="0"/>
  <w15:commentEx w15:paraId="69C4C11E" w15:done="0"/>
  <w15:commentEx w15:paraId="396CE5DF" w15:done="0"/>
  <w15:commentEx w15:paraId="1211384F" w15:done="0"/>
  <w15:commentEx w15:paraId="745AE6CC" w15:done="0"/>
  <w15:commentEx w15:paraId="1B9417E8" w15:done="0"/>
  <w15:commentEx w15:paraId="5FCF4E3E" w15:done="0"/>
  <w15:commentEx w15:paraId="52B5D309" w15:done="0"/>
  <w15:commentEx w15:paraId="19422D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5D600" w16cid:durableId="224EADEE"/>
  <w16cid:commentId w16cid:paraId="69C4C11E" w16cid:durableId="224EADEF"/>
  <w16cid:commentId w16cid:paraId="396CE5DF" w16cid:durableId="224EADF0"/>
  <w16cid:commentId w16cid:paraId="1211384F" w16cid:durableId="224EADF1"/>
  <w16cid:commentId w16cid:paraId="745AE6CC" w16cid:durableId="224EADF2"/>
  <w16cid:commentId w16cid:paraId="1B9417E8" w16cid:durableId="224EADF3"/>
  <w16cid:commentId w16cid:paraId="5FCF4E3E" w16cid:durableId="224EADF4"/>
  <w16cid:commentId w16cid:paraId="52B5D309" w16cid:durableId="224EADF5"/>
  <w16cid:commentId w16cid:paraId="19422DC1" w16cid:durableId="224EA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DF704" w14:textId="77777777" w:rsidR="00CE5E4F" w:rsidRDefault="00CE5E4F" w:rsidP="00D54551">
      <w:pPr>
        <w:spacing w:after="0" w:line="240" w:lineRule="auto"/>
      </w:pPr>
      <w:r>
        <w:separator/>
      </w:r>
    </w:p>
  </w:endnote>
  <w:endnote w:type="continuationSeparator" w:id="0">
    <w:p w14:paraId="06E5C3E3" w14:textId="77777777" w:rsidR="00CE5E4F" w:rsidRDefault="00CE5E4F" w:rsidP="00D5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Baloo">
    <w:charset w:val="00"/>
    <w:family w:val="script"/>
    <w:pitch w:val="variable"/>
    <w:sig w:usb0="A000807F" w:usb1="4000207B" w:usb2="00000000" w:usb3="00000000" w:csb0="00000193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25C9" w14:textId="77777777" w:rsidR="00CE5E4F" w:rsidRDefault="00CE5E4F" w:rsidP="00D54551">
      <w:pPr>
        <w:spacing w:after="0" w:line="240" w:lineRule="auto"/>
      </w:pPr>
      <w:r>
        <w:separator/>
      </w:r>
    </w:p>
  </w:footnote>
  <w:footnote w:type="continuationSeparator" w:id="0">
    <w:p w14:paraId="3C6463CA" w14:textId="77777777" w:rsidR="00CE5E4F" w:rsidRDefault="00CE5E4F" w:rsidP="00D5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AEEC2" w14:textId="77777777" w:rsidR="00D54551" w:rsidRDefault="00D54551" w:rsidP="00D54551">
    <w:pPr>
      <w:pStyle w:val="Default"/>
      <w:ind w:right="15"/>
      <w:jc w:val="both"/>
      <w:rPr>
        <w:ins w:id="357" w:author="alejandro antonio gutierrez gomez" w:date="2020-04-26T20:57:00Z"/>
        <w:rFonts w:ascii="Proxima Nova Bl" w:hAnsi="Proxima Nova Bl" w:cs="Baloo"/>
      </w:rPr>
    </w:pPr>
    <w:ins w:id="358" w:author="alejandro antonio gutierrez gomez" w:date="2020-04-26T20:57:00Z">
      <w:r w:rsidRPr="00395A05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35EA542" wp14:editId="20F6B0B1">
            <wp:simplePos x="0" y="0"/>
            <wp:positionH relativeFrom="page">
              <wp:posOffset>0</wp:posOffset>
            </wp:positionH>
            <wp:positionV relativeFrom="paragraph">
              <wp:posOffset>-896991</wp:posOffset>
            </wp:positionV>
            <wp:extent cx="5071745" cy="913765"/>
            <wp:effectExtent l="0" t="0" r="0" b="635"/>
            <wp:wrapNone/>
            <wp:docPr id="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EABA649A-BE6D-4BFE-BFAB-83E6882ABE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EABA649A-BE6D-4BFE-BFAB-83E6882ABE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ackgroundRemoval t="2920" b="94891" l="0" r="98276">
                                  <a14:foregroundMark x1="123" y1="2920" x2="97044" y2="43066"/>
                                  <a14:foregroundMark x1="71552" y1="7299" x2="87069" y2="20438"/>
                                  <a14:foregroundMark x1="87069" y1="20438" x2="98276" y2="56934"/>
                                  <a14:foregroundMark x1="98276" y1="56934" x2="98276" y2="56934"/>
                                  <a14:foregroundMark x1="95567" y1="86131" x2="39778" y2="32847"/>
                                  <a14:foregroundMark x1="39778" y1="32847" x2="38177" y2="29197"/>
                                  <a14:foregroundMark x1="76108" y1="81752" x2="76108" y2="81752"/>
                                  <a14:foregroundMark x1="65887" y1="86861" x2="65887" y2="86861"/>
                                  <a14:foregroundMark x1="84483" y1="83942" x2="66995" y2="79562"/>
                                  <a14:foregroundMark x1="67241" y1="92701" x2="67241" y2="92701"/>
                                  <a14:foregroundMark x1="57389" y1="86861" x2="57389" y2="86861"/>
                                  <a14:foregroundMark x1="41256" y1="83942" x2="41256" y2="83942"/>
                                  <a14:foregroundMark x1="35961" y1="66423" x2="35961" y2="66423"/>
                                  <a14:foregroundMark x1="32882" y1="56204" x2="32882" y2="56204"/>
                                  <a14:foregroundMark x1="4680" y1="13869" x2="13547" y2="59124"/>
                                  <a14:foregroundMark x1="13547" y1="59124" x2="20813" y2="72263"/>
                                  <a14:foregroundMark x1="20813" y1="72263" x2="32143" y2="72993"/>
                                  <a14:foregroundMark x1="493" y1="23358" x2="4064" y2="81022"/>
                                  <a14:foregroundMark x1="3571" y1="29197" x2="16379" y2="84672"/>
                                  <a14:foregroundMark x1="16379" y1="84672" x2="19951" y2="94891"/>
                                  <a14:foregroundMark x1="12808" y1="49635" x2="33374" y2="45255"/>
                                  <a14:foregroundMark x1="33374" y1="45255" x2="48153" y2="45255"/>
                                  <a14:foregroundMark x1="33005" y1="35766" x2="33005" y2="35766"/>
                                  <a14:foregroundMark x1="17734" y1="34307" x2="17734" y2="34307"/>
                                  <a14:foregroundMark x1="11946" y1="36496" x2="25985" y2="33577"/>
                                  <a14:foregroundMark x1="25985" y1="33577" x2="42611" y2="33577"/>
                                  <a14:foregroundMark x1="35222" y1="9489" x2="71429" y2="16788"/>
                                  <a14:foregroundMark x1="71182" y1="89051" x2="31404" y2="52555"/>
                                  <a14:foregroundMark x1="57759" y1="74453" x2="21921" y2="78832"/>
                                  <a14:foregroundMark x1="57759" y1="81752" x2="21552" y2="91971"/>
                                  <a14:foregroundMark x1="21552" y1="91971" x2="20690" y2="90511"/>
                                  <a14:foregroundMark x1="29433" y1="61314" x2="29433" y2="61314"/>
                                  <a14:foregroundMark x1="54064" y1="68613" x2="54064" y2="68613"/>
                                  <a14:foregroundMark x1="60345" y1="64234" x2="60345" y2="64234"/>
                                  <a14:foregroundMark x1="8990" y1="67883" x2="8990" y2="67883"/>
                                  <a14:foregroundMark x1="246" y1="59854" x2="16502" y2="83942"/>
                                  <a14:foregroundMark x1="14532" y1="90511" x2="862" y2="88321"/>
                                  <a14:foregroundMark x1="55049" y1="63504" x2="55049" y2="63504"/>
                                  <a14:backgroundMark x1="99015" y1="5109" x2="99015" y2="5109"/>
                                  <a14:backgroundMark x1="97906" y1="92701" x2="97906" y2="927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15D">
        <w:rPr>
          <w:rFonts w:ascii="Proxima Nova Bl" w:hAnsi="Proxima Nova Bl" w:cs="Baloo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2E5365E" wp14:editId="1E63733E">
            <wp:simplePos x="0" y="0"/>
            <wp:positionH relativeFrom="margin">
              <wp:posOffset>5707751</wp:posOffset>
            </wp:positionH>
            <wp:positionV relativeFrom="paragraph">
              <wp:posOffset>-899795</wp:posOffset>
            </wp:positionV>
            <wp:extent cx="1093470" cy="1121410"/>
            <wp:effectExtent l="0" t="0" r="0" b="2540"/>
            <wp:wrapNone/>
            <wp:docPr id="8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FB617A36-B476-4465-A175-6AFF06204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FB617A36-B476-4465-A175-6AFF06204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A05">
        <w:rPr>
          <w:rFonts w:ascii="Proxima Nova Bl" w:hAnsi="Proxima Nova Bl" w:cs="Baloo"/>
        </w:rPr>
        <w:t xml:space="preserve"> </w:t>
      </w:r>
      <w:r w:rsidRPr="0085415D">
        <w:rPr>
          <w:rFonts w:ascii="Proxima Nova Bl" w:hAnsi="Proxima Nova Bl" w:cs="Baloo"/>
        </w:rPr>
        <w:t xml:space="preserve"> </w:t>
      </w:r>
    </w:ins>
  </w:p>
  <w:p w14:paraId="03B64F36" w14:textId="77777777" w:rsidR="00D54551" w:rsidRPr="00F07BB9" w:rsidRDefault="00D54551" w:rsidP="00D54551">
    <w:pPr>
      <w:pStyle w:val="Default"/>
      <w:ind w:right="15"/>
      <w:jc w:val="center"/>
      <w:rPr>
        <w:ins w:id="359" w:author="alejandro antonio gutierrez gomez" w:date="2020-04-26T20:57:00Z"/>
        <w:rFonts w:ascii="Proxima Nova Bl" w:hAnsi="Proxima Nova Bl" w:cs="Baloo"/>
        <w:color w:val="002060"/>
      </w:rPr>
    </w:pPr>
    <w:ins w:id="360" w:author="alejandro antonio gutierrez gomez" w:date="2020-04-26T20:57:00Z">
      <w:r w:rsidRPr="00F07BB9">
        <w:rPr>
          <w:rFonts w:ascii="Proxima Nova Bl" w:hAnsi="Proxima Nova Bl" w:cs="Baloo"/>
          <w:color w:val="002060"/>
        </w:rPr>
        <w:t>DOCUMENTO INFORMATIVO</w:t>
      </w:r>
    </w:ins>
  </w:p>
  <w:p w14:paraId="04099014" w14:textId="77777777" w:rsidR="00D54551" w:rsidRPr="003123E4" w:rsidRDefault="00D54551" w:rsidP="00D54551">
    <w:pPr>
      <w:ind w:right="15"/>
      <w:jc w:val="both"/>
      <w:rPr>
        <w:ins w:id="361" w:author="alejandro antonio gutierrez gomez" w:date="2020-04-26T20:57:00Z"/>
        <w:rFonts w:ascii="Arial Nova" w:hAnsi="Arial Nova" w:cs="Baloo"/>
        <w:sz w:val="21"/>
        <w:szCs w:val="20"/>
      </w:rPr>
    </w:pPr>
    <w:ins w:id="362" w:author="alejandro antonio gutierrez gomez" w:date="2020-04-26T20:57:00Z">
      <w:r w:rsidRPr="003123E4">
        <w:rPr>
          <w:rFonts w:ascii="Arial Nova" w:hAnsi="Arial Nova" w:cs="Baloo"/>
          <w:b/>
          <w:sz w:val="21"/>
          <w:szCs w:val="20"/>
        </w:rPr>
        <w:t>Estimado beneficiario:</w:t>
      </w:r>
    </w:ins>
  </w:p>
  <w:p w14:paraId="7DE91159" w14:textId="77777777" w:rsidR="00D54551" w:rsidRPr="003123E4" w:rsidRDefault="00D54551" w:rsidP="00D54551">
    <w:pPr>
      <w:ind w:right="15"/>
      <w:jc w:val="both"/>
      <w:rPr>
        <w:ins w:id="363" w:author="alejandro antonio gutierrez gomez" w:date="2020-04-26T20:57:00Z"/>
        <w:rFonts w:ascii="Arial Nova" w:hAnsi="Arial Nova" w:cs="Baloo"/>
        <w:sz w:val="21"/>
        <w:szCs w:val="20"/>
      </w:rPr>
    </w:pPr>
    <w:ins w:id="364" w:author="alejandro antonio gutierrez gomez" w:date="2020-04-26T20:57:00Z">
      <w:r w:rsidRPr="003123E4">
        <w:rPr>
          <w:rFonts w:ascii="Arial Nova" w:hAnsi="Arial Nova" w:cs="Baloo"/>
          <w:sz w:val="21"/>
          <w:szCs w:val="20"/>
        </w:rPr>
        <w:t xml:space="preserve">La </w:t>
      </w:r>
      <w:r w:rsidRPr="003123E4">
        <w:rPr>
          <w:rFonts w:ascii="Arial Nova" w:hAnsi="Arial Nova" w:cs="Baloo"/>
          <w:b/>
          <w:sz w:val="21"/>
          <w:szCs w:val="20"/>
        </w:rPr>
        <w:t>Secretaría de Desarrollo Social y Humano del Estado de Guanajuato</w:t>
      </w:r>
      <w:r w:rsidRPr="003123E4">
        <w:rPr>
          <w:rFonts w:ascii="Arial Nova" w:hAnsi="Arial Nova" w:cs="Baloo"/>
          <w:sz w:val="21"/>
          <w:szCs w:val="20"/>
        </w:rPr>
        <w:t xml:space="preserve"> le otorga el apoyo económico solicitado, en cumplimento a las Reglas de Operación del Programa Trabajemos Juntos para el Ejercicio Fiscal de 2020, denominado </w:t>
      </w:r>
      <w:r w:rsidRPr="003123E4">
        <w:rPr>
          <w:rFonts w:ascii="Arial" w:hAnsi="Arial" w:cs="Arial"/>
          <w:b/>
          <w:sz w:val="21"/>
          <w:szCs w:val="21"/>
        </w:rPr>
        <w:t>«</w:t>
      </w:r>
      <w:r w:rsidRPr="003123E4">
        <w:rPr>
          <w:rFonts w:ascii="Arial Nova" w:hAnsi="Arial Nova" w:cs="Baloo"/>
          <w:b/>
          <w:sz w:val="21"/>
          <w:szCs w:val="20"/>
        </w:rPr>
        <w:t>Empleo Temporal</w:t>
      </w:r>
      <w:r w:rsidRPr="003123E4">
        <w:rPr>
          <w:rFonts w:ascii="Arial" w:hAnsi="Arial" w:cs="Arial"/>
          <w:b/>
          <w:sz w:val="21"/>
          <w:szCs w:val="21"/>
        </w:rPr>
        <w:t>»</w:t>
      </w:r>
      <w:r w:rsidRPr="003123E4">
        <w:rPr>
          <w:rFonts w:ascii="Arial" w:hAnsi="Arial" w:cs="Arial"/>
          <w:sz w:val="21"/>
          <w:szCs w:val="21"/>
        </w:rPr>
        <w:t xml:space="preserve">, para recibir el apoyo económico deberá considerar lo siguiente: </w:t>
      </w:r>
      <w:r w:rsidRPr="003123E4">
        <w:rPr>
          <w:rStyle w:val="Refdecomentario"/>
          <w:sz w:val="15"/>
          <w:szCs w:val="15"/>
        </w:rPr>
        <w:annotationRef/>
      </w:r>
    </w:ins>
  </w:p>
  <w:p w14:paraId="714B8B79" w14:textId="77777777" w:rsidR="00D54551" w:rsidRPr="003123E4" w:rsidRDefault="00D54551" w:rsidP="00D54551">
    <w:pPr>
      <w:pStyle w:val="Default"/>
      <w:ind w:right="15"/>
      <w:rPr>
        <w:ins w:id="365" w:author="alejandro antonio gutierrez gomez" w:date="2020-04-26T20:57:00Z"/>
        <w:rFonts w:ascii="Proxima Nova Bl" w:hAnsi="Proxima Nova Bl" w:cs="Baloo"/>
        <w:color w:val="002060"/>
        <w:sz w:val="20"/>
        <w:szCs w:val="20"/>
      </w:rPr>
    </w:pPr>
    <w:ins w:id="366" w:author="alejandro antonio gutierrez gomez" w:date="2020-04-26T20:57:00Z">
      <w:r w:rsidRPr="003123E4">
        <w:rPr>
          <w:rFonts w:ascii="Proxima Nova Bl" w:hAnsi="Proxima Nova Bl" w:cs="Baloo"/>
          <w:color w:val="002060"/>
          <w:sz w:val="20"/>
          <w:szCs w:val="20"/>
        </w:rPr>
        <w:t>PAGO DE JORNALES</w:t>
      </w:r>
      <w:r w:rsidRPr="003123E4">
        <w:rPr>
          <w:rStyle w:val="Refdecomentario"/>
          <w:rFonts w:asciiTheme="minorHAnsi" w:hAnsiTheme="minorHAnsi" w:cstheme="minorBidi"/>
          <w:color w:val="auto"/>
          <w:sz w:val="15"/>
          <w:szCs w:val="15"/>
        </w:rPr>
        <w:annotationRef/>
      </w:r>
    </w:ins>
  </w:p>
  <w:p w14:paraId="7A32A2CE" w14:textId="77777777" w:rsidR="00D54551" w:rsidRPr="003123E4" w:rsidRDefault="00D54551" w:rsidP="00D54551">
    <w:pPr>
      <w:ind w:right="15"/>
      <w:jc w:val="both"/>
      <w:rPr>
        <w:ins w:id="367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68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El apoyo económico correspondiente a 30 días jornales, se entregará  en una sola exhibición mediante una tarjeta bancaria.</w:t>
      </w:r>
    </w:ins>
  </w:p>
  <w:p w14:paraId="039CB0CD" w14:textId="77777777" w:rsidR="00D54551" w:rsidRPr="003123E4" w:rsidRDefault="00D54551" w:rsidP="00D54551">
    <w:pPr>
      <w:ind w:right="15"/>
      <w:jc w:val="both"/>
      <w:rPr>
        <w:ins w:id="369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70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Para la entrega de la tarjeta bancaria, el beneficiario debe presentar su identificación oficial, en caso contrario, no podrá recibir el apoyo económico.</w:t>
      </w:r>
    </w:ins>
  </w:p>
  <w:p w14:paraId="2D37549B" w14:textId="77777777" w:rsidR="00D54551" w:rsidRPr="003123E4" w:rsidRDefault="00D54551" w:rsidP="00D54551">
    <w:pPr>
      <w:ind w:right="15"/>
      <w:jc w:val="both"/>
      <w:rPr>
        <w:ins w:id="371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72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La tarjeta bancaria es </w:t>
      </w:r>
      <w:r w:rsidRPr="003123E4">
        <w:rPr>
          <w:rFonts w:ascii="Arial Nova" w:hAnsi="Arial Nova" w:cs="Segoe UI Symbol"/>
          <w:b/>
          <w:color w:val="000000"/>
          <w:sz w:val="21"/>
          <w:szCs w:val="21"/>
        </w:rPr>
        <w:t>personal e intransferible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, por lo cual solamente el beneficiario podrá disponer del apoyo económico otorgado. </w:t>
      </w:r>
    </w:ins>
  </w:p>
  <w:p w14:paraId="3EB597A0" w14:textId="77777777" w:rsidR="00D54551" w:rsidRPr="003123E4" w:rsidRDefault="00D54551" w:rsidP="00D54551">
    <w:pPr>
      <w:ind w:right="15"/>
      <w:jc w:val="both"/>
      <w:rPr>
        <w:ins w:id="373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74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Al momento de recibir su tarjeta bancaria, deberá llenar, firmar y entregar el talón adjunto al sobre</w:t>
      </w:r>
      <w:r w:rsidRPr="003123E4">
        <w:rPr>
          <w:rStyle w:val="Refdecomentario"/>
          <w:sz w:val="15"/>
          <w:szCs w:val="15"/>
        </w:rPr>
        <w:annotationRef/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al promotor de esta Secretaría.</w:t>
      </w:r>
    </w:ins>
  </w:p>
  <w:p w14:paraId="57869C61" w14:textId="77777777" w:rsidR="00D54551" w:rsidRPr="003123E4" w:rsidRDefault="00D54551" w:rsidP="00D54551">
    <w:pPr>
      <w:ind w:right="15"/>
      <w:jc w:val="both"/>
      <w:rPr>
        <w:ins w:id="375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76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Dentro del sobre  encontrará una hoja en la cual viene adherida la tarjeta bancaria con su NIP de seguridad. </w:t>
      </w:r>
    </w:ins>
  </w:p>
  <w:p w14:paraId="622A2B79" w14:textId="77777777" w:rsidR="00D54551" w:rsidRPr="003123E4" w:rsidRDefault="00D54551" w:rsidP="00D54551">
    <w:pPr>
      <w:ind w:right="15"/>
      <w:jc w:val="both"/>
      <w:rPr>
        <w:ins w:id="377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78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</w:t>
      </w:r>
      <w:r w:rsidRPr="003123E4">
        <w:rPr>
          <w:rFonts w:ascii="Arial Nova" w:hAnsi="Arial Nova" w:cs="Segoe UI Symbol"/>
          <w:bCs/>
          <w:color w:val="000000"/>
          <w:sz w:val="21"/>
          <w:szCs w:val="21"/>
        </w:rPr>
        <w:t>En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</w:t>
      </w:r>
      <w:r w:rsidRPr="003123E4">
        <w:rPr>
          <w:rFonts w:ascii="Arial Nova" w:hAnsi="Arial Nova" w:cs="Segoe UI Symbol"/>
          <w:bCs/>
          <w:color w:val="000000"/>
          <w:sz w:val="21"/>
          <w:szCs w:val="21"/>
        </w:rPr>
        <w:t>caso de</w:t>
      </w:r>
      <w:r w:rsidRPr="003123E4">
        <w:rPr>
          <w:rFonts w:ascii="Arial Nova" w:hAnsi="Arial Nova" w:cs="Segoe UI Symbol"/>
          <w:b/>
          <w:bCs/>
          <w:color w:val="000000"/>
          <w:sz w:val="21"/>
          <w:szCs w:val="21"/>
        </w:rPr>
        <w:t xml:space="preserve"> extravío de su tarjeta bancaria o NIP, éstos no se podrán reponer</w:t>
      </w:r>
      <w:r w:rsidRPr="003123E4">
        <w:rPr>
          <w:rFonts w:ascii="Arial Nova" w:hAnsi="Arial Nova" w:cs="Segoe UI Symbol"/>
          <w:bCs/>
          <w:color w:val="000000"/>
          <w:sz w:val="21"/>
          <w:szCs w:val="21"/>
        </w:rPr>
        <w:t>.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Se recomienda tener extremo cuidado y no desechar el sobre y la hoja que contiene la información de su tarjeta</w:t>
      </w:r>
      <w:r w:rsidRPr="003123E4">
        <w:rPr>
          <w:rStyle w:val="Refdecomentario"/>
          <w:sz w:val="15"/>
          <w:szCs w:val="15"/>
        </w:rPr>
        <w:annotationRef/>
      </w:r>
      <w:r w:rsidRPr="003123E4">
        <w:rPr>
          <w:rFonts w:ascii="Arial Nova" w:hAnsi="Arial Nova" w:cs="Segoe UI Symbol"/>
          <w:color w:val="000000"/>
          <w:sz w:val="21"/>
          <w:szCs w:val="21"/>
        </w:rPr>
        <w:t>.</w:t>
      </w:r>
    </w:ins>
  </w:p>
  <w:p w14:paraId="06D2B2ED" w14:textId="77777777" w:rsidR="00D54551" w:rsidRPr="003123E4" w:rsidRDefault="00D54551" w:rsidP="00D54551">
    <w:pPr>
      <w:ind w:right="15"/>
      <w:jc w:val="both"/>
      <w:rPr>
        <w:ins w:id="379" w:author="alejandro antonio gutierrez gomez" w:date="2020-04-26T20:57:00Z"/>
        <w:rFonts w:ascii="Arial Nova" w:hAnsi="Arial Nova" w:cs="Segoe UI Symbol"/>
        <w:color w:val="000000"/>
        <w:sz w:val="21"/>
        <w:szCs w:val="21"/>
      </w:rPr>
    </w:pPr>
    <w:ins w:id="380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123E4">
        <w:rPr>
          <w:rFonts w:ascii="Arial Nova" w:hAnsi="Arial Nova" w:cs="Segoe UI Symbol"/>
          <w:color w:val="000000"/>
          <w:sz w:val="21"/>
          <w:szCs w:val="21"/>
        </w:rPr>
        <w:t xml:space="preserve"> El NIP de la tarjeta bancaria, se activa al momento de realizar cualquier consulta o retiro en los cajeros automáticos autorizados.  </w:t>
      </w:r>
    </w:ins>
  </w:p>
  <w:p w14:paraId="5C26EC23" w14:textId="77777777" w:rsidR="00D54551" w:rsidRPr="003123E4" w:rsidRDefault="00D54551" w:rsidP="00D54551">
    <w:pPr>
      <w:pStyle w:val="Default"/>
      <w:ind w:right="15"/>
      <w:rPr>
        <w:ins w:id="381" w:author="alejandro antonio gutierrez gomez" w:date="2020-04-26T20:57:00Z"/>
        <w:rFonts w:ascii="Proxima Nova Bl" w:hAnsi="Proxima Nova Bl" w:cs="Baloo"/>
        <w:color w:val="002060"/>
        <w:sz w:val="20"/>
        <w:szCs w:val="20"/>
      </w:rPr>
    </w:pPr>
    <w:ins w:id="382" w:author="alejandro antonio gutierrez gomez" w:date="2020-04-26T20:57:00Z">
      <w:r w:rsidRPr="003123E4">
        <w:rPr>
          <w:rFonts w:ascii="Proxima Nova Bl" w:hAnsi="Proxima Nova Bl" w:cs="Baloo"/>
          <w:color w:val="002060"/>
          <w:sz w:val="20"/>
          <w:szCs w:val="20"/>
        </w:rPr>
        <w:t>USO DE SU TARJETA BANCARIA</w:t>
      </w:r>
    </w:ins>
  </w:p>
  <w:p w14:paraId="5C3DE3D6" w14:textId="77777777" w:rsidR="00D54551" w:rsidRPr="003123E4" w:rsidRDefault="00D54551" w:rsidP="00D54551">
    <w:pPr>
      <w:ind w:right="15"/>
      <w:jc w:val="both"/>
      <w:rPr>
        <w:ins w:id="383" w:author="alejandro antonio gutierrez gomez" w:date="2020-04-26T20:57:00Z"/>
        <w:rFonts w:ascii="Arial Nova" w:hAnsi="Arial Nova" w:cs="Calibri"/>
        <w:color w:val="000000"/>
        <w:sz w:val="18"/>
        <w:szCs w:val="18"/>
      </w:rPr>
    </w:pPr>
    <w:ins w:id="384" w:author="alejandro antonio gutierrez gomez" w:date="2020-04-26T20:57:00Z">
      <w:r w:rsidRPr="003123E4">
        <w:rPr>
          <w:rFonts w:ascii="Segoe UI Symbol" w:hAnsi="Segoe UI Symbol" w:cs="Segoe UI Symbol"/>
          <w:sz w:val="21"/>
          <w:szCs w:val="21"/>
        </w:rPr>
        <w:t>✓</w:t>
      </w:r>
      <w:r w:rsidRPr="003123E4">
        <w:rPr>
          <w:rFonts w:ascii="Arial Nova" w:hAnsi="Arial Nova" w:cs="Baloo"/>
          <w:sz w:val="21"/>
          <w:szCs w:val="20"/>
        </w:rPr>
        <w:t xml:space="preserve"> Para la disposición de dinero en efectivo a través de su tarjeta bancaria, únicamente será en los</w:t>
      </w:r>
      <w:r>
        <w:rPr>
          <w:rFonts w:ascii="Arial Nova" w:hAnsi="Arial Nova" w:cs="Baloo"/>
          <w:sz w:val="21"/>
          <w:szCs w:val="20"/>
        </w:rPr>
        <w:t xml:space="preserve"> </w:t>
      </w:r>
      <w:r w:rsidRPr="003123E4">
        <w:rPr>
          <w:rFonts w:ascii="Arial Nova" w:hAnsi="Arial Nova" w:cs="Calibri"/>
          <w:color w:val="000000"/>
          <w:sz w:val="21"/>
          <w:szCs w:val="21"/>
        </w:rPr>
        <w:t>cajeros automáticos autorizados de BANBAJIO, INTERCAM, BANCO AZTECA, AFIRME, BANREGIO, BAFAMSA, INBURSA y SCOTIABANK. No podrá realizar retiros directamente en ventanilla.</w:t>
      </w:r>
      <w:r w:rsidRPr="003123E4">
        <w:rPr>
          <w:rStyle w:val="Refdecomentario"/>
          <w:sz w:val="15"/>
          <w:szCs w:val="15"/>
        </w:rPr>
        <w:annotationRef/>
      </w:r>
    </w:ins>
  </w:p>
  <w:p w14:paraId="4D5A82E0" w14:textId="77777777" w:rsidR="00D54551" w:rsidRPr="003123E4" w:rsidRDefault="00D54551" w:rsidP="00D54551">
    <w:pPr>
      <w:ind w:right="15"/>
      <w:jc w:val="both"/>
      <w:rPr>
        <w:ins w:id="385" w:author="alejandro antonio gutierrez gomez" w:date="2020-04-26T20:57:00Z"/>
        <w:rFonts w:ascii="Arial Nova" w:hAnsi="Arial Nova" w:cs="Calibri"/>
        <w:color w:val="000000"/>
        <w:sz w:val="18"/>
        <w:szCs w:val="18"/>
      </w:rPr>
    </w:pPr>
    <w:ins w:id="386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18"/>
          <w:szCs w:val="18"/>
        </w:rPr>
        <w:t>✓</w:t>
      </w:r>
      <w:r w:rsidRPr="003123E4">
        <w:rPr>
          <w:rFonts w:ascii="Arial Nova" w:hAnsi="Arial Nova" w:cs="Calibri"/>
          <w:color w:val="000000"/>
          <w:sz w:val="18"/>
          <w:szCs w:val="18"/>
        </w:rPr>
        <w:t xml:space="preserve"> Con su tarjeta bancaria puede realizar compras</w:t>
      </w:r>
      <w:r w:rsidRPr="003123E4">
        <w:rPr>
          <w:rStyle w:val="Refdecomentario"/>
          <w:sz w:val="15"/>
          <w:szCs w:val="15"/>
        </w:rPr>
        <w:annotationRef/>
      </w:r>
      <w:r w:rsidRPr="003123E4">
        <w:rPr>
          <w:rFonts w:ascii="Arial Nova" w:hAnsi="Arial Nova" w:cs="Calibri"/>
          <w:color w:val="000000"/>
          <w:sz w:val="18"/>
          <w:szCs w:val="18"/>
        </w:rPr>
        <w:t xml:space="preserve"> en las Farmacias ISSEG y en aquellos establecimientos que cuenten con un convenio con la Tarjeta Carnet.</w:t>
      </w:r>
      <w:r w:rsidRPr="003123E4">
        <w:rPr>
          <w:rStyle w:val="Refdecomentario"/>
          <w:sz w:val="15"/>
          <w:szCs w:val="15"/>
        </w:rPr>
        <w:annotationRef/>
      </w:r>
    </w:ins>
  </w:p>
  <w:p w14:paraId="245BA810" w14:textId="77777777" w:rsidR="00D54551" w:rsidRPr="003123E4" w:rsidRDefault="00D54551" w:rsidP="00D54551">
    <w:pPr>
      <w:ind w:right="15"/>
      <w:jc w:val="both"/>
      <w:rPr>
        <w:ins w:id="387" w:author="alejandro antonio gutierrez gomez" w:date="2020-04-26T20:57:00Z"/>
        <w:rFonts w:ascii="Arial Nova" w:hAnsi="Arial Nova" w:cs="Calibri"/>
        <w:color w:val="000000"/>
        <w:sz w:val="18"/>
        <w:szCs w:val="18"/>
      </w:rPr>
    </w:pPr>
    <w:ins w:id="388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18"/>
          <w:szCs w:val="18"/>
        </w:rPr>
        <w:t>✓</w:t>
      </w:r>
      <w:r w:rsidRPr="003123E4">
        <w:rPr>
          <w:rFonts w:ascii="Arial Nova" w:hAnsi="Arial Nova" w:cs="Calibri"/>
          <w:color w:val="000000"/>
          <w:sz w:val="18"/>
          <w:szCs w:val="18"/>
        </w:rPr>
        <w:t xml:space="preserve"> Al momento de recibir su tarjeta, deberá llenar el Talón adjunto al sobre y firmar las listas</w:t>
      </w:r>
      <w:r w:rsidRPr="003123E4">
        <w:rPr>
          <w:rStyle w:val="Refdecomentario"/>
          <w:sz w:val="15"/>
          <w:szCs w:val="15"/>
        </w:rPr>
        <w:annotationRef/>
      </w:r>
    </w:ins>
  </w:p>
  <w:p w14:paraId="6B4B3BBC" w14:textId="77777777" w:rsidR="00D54551" w:rsidRPr="003123E4" w:rsidRDefault="00D54551" w:rsidP="00D54551">
    <w:pPr>
      <w:ind w:right="15"/>
      <w:jc w:val="both"/>
      <w:rPr>
        <w:ins w:id="389" w:author="alejandro antonio gutierrez gomez" w:date="2020-04-26T20:57:00Z"/>
        <w:rFonts w:ascii="Arial Nova" w:hAnsi="Arial Nova" w:cs="Segoe UI Symbol"/>
        <w:color w:val="000000"/>
        <w:sz w:val="18"/>
        <w:szCs w:val="18"/>
      </w:rPr>
    </w:pPr>
    <w:ins w:id="390" w:author="alejandro antonio gutierrez gomez" w:date="2020-04-26T20:57:00Z">
      <w:r w:rsidRPr="003123E4">
        <w:rPr>
          <w:rFonts w:ascii="Segoe UI Symbol" w:hAnsi="Segoe UI Symbol" w:cs="Segoe UI Symbol"/>
          <w:color w:val="000000"/>
          <w:sz w:val="18"/>
          <w:szCs w:val="18"/>
        </w:rPr>
        <w:t>✓</w:t>
      </w:r>
      <w:r w:rsidRPr="003123E4">
        <w:rPr>
          <w:rFonts w:ascii="Arial Nova" w:hAnsi="Arial Nova" w:cs="Segoe UI Symbol"/>
          <w:color w:val="000000"/>
          <w:sz w:val="18"/>
          <w:szCs w:val="18"/>
        </w:rPr>
        <w:t xml:space="preserve"> El saldo total de la tarjeta bancaria deberá retirarse de los cajeros automáticos autorizados o agotarse en compras realizadas de manera electrónica, en un plazo no mayor a los dos meses posteriores al pago del apoyo económico, en caso contrario, el saldo existente en la tarjeta será cancelado. </w:t>
      </w:r>
    </w:ins>
  </w:p>
  <w:p w14:paraId="403F97E7" w14:textId="77777777" w:rsidR="00D54551" w:rsidRPr="00EF1437" w:rsidRDefault="00D54551" w:rsidP="00D54551">
    <w:pPr>
      <w:pStyle w:val="Piedepgina"/>
      <w:jc w:val="center"/>
      <w:rPr>
        <w:ins w:id="391" w:author="alejandro antonio gutierrez gomez" w:date="2020-04-26T20:57:00Z"/>
        <w:rFonts w:ascii="Arial Nova" w:hAnsi="Arial Nova" w:cs="Arial"/>
        <w:i/>
        <w:sz w:val="14"/>
        <w:szCs w:val="14"/>
        <w:lang w:val="es-ES"/>
      </w:rPr>
    </w:pPr>
    <w:ins w:id="392" w:author="alejandro antonio gutierrez gomez" w:date="2020-04-26T20:57:00Z">
      <w:r w:rsidRPr="00EF1437">
        <w:rPr>
          <w:rFonts w:ascii="Arial Nova" w:hAnsi="Arial Nova" w:cs="Arial"/>
          <w:i/>
          <w:sz w:val="14"/>
          <w:szCs w:val="14"/>
          <w:lang w:val="es-ES"/>
        </w:rPr>
        <w:t>«Este programa es público, ajeno a cualquier partido político. Queda prohibido su uso para fines distintos al desarrollo social.»</w:t>
      </w:r>
    </w:ins>
  </w:p>
  <w:p w14:paraId="62B35574" w14:textId="77777777" w:rsidR="00D54551" w:rsidRPr="00EF1437" w:rsidRDefault="00D54551" w:rsidP="00D54551">
    <w:pPr>
      <w:pStyle w:val="Default"/>
      <w:ind w:right="15"/>
      <w:jc w:val="center"/>
      <w:rPr>
        <w:ins w:id="393" w:author="alejandro antonio gutierrez gomez" w:date="2020-04-26T20:57:00Z"/>
        <w:rFonts w:ascii="Arial Nova" w:hAnsi="Arial Nova" w:cs="Arial"/>
        <w:i/>
        <w:sz w:val="14"/>
        <w:szCs w:val="14"/>
        <w:lang w:val="es-ES"/>
      </w:rPr>
    </w:pPr>
    <w:ins w:id="394" w:author="alejandro antonio gutierrez gomez" w:date="2020-04-26T20:57:00Z">
      <w:r w:rsidRPr="00EF1437">
        <w:rPr>
          <w:rFonts w:ascii="Arial Nova" w:hAnsi="Arial Nova" w:cs="Arial"/>
          <w:i/>
          <w:sz w:val="14"/>
          <w:szCs w:val="14"/>
          <w:lang w:val="es-ES"/>
        </w:rPr>
        <w:t>«Los trámites de acceso a los apoyos económicos a los programas sociales, son gratuitos, personales e intransferibles.»</w:t>
      </w:r>
    </w:ins>
  </w:p>
  <w:p w14:paraId="14E2297F" w14:textId="77777777" w:rsidR="00D54551" w:rsidRPr="00EF1437" w:rsidRDefault="00D54551" w:rsidP="00D54551">
    <w:pPr>
      <w:pStyle w:val="Piedepgina"/>
      <w:jc w:val="center"/>
      <w:rPr>
        <w:ins w:id="395" w:author="alejandro antonio gutierrez gomez" w:date="2020-04-26T20:57:00Z"/>
        <w:rFonts w:ascii="Arial Nova" w:hAnsi="Arial Nova"/>
        <w:sz w:val="14"/>
        <w:szCs w:val="14"/>
      </w:rPr>
    </w:pPr>
    <w:ins w:id="396" w:author="alejandro antonio gutierrez gomez" w:date="2020-04-26T20:57:00Z">
      <w:r>
        <w:rPr>
          <w:rStyle w:val="Refdecomentario"/>
        </w:rPr>
        <w:annotationRef/>
      </w:r>
      <w:r>
        <w:rPr>
          <w:rFonts w:ascii="Arial Nova" w:hAnsi="Arial Nova" w:cs="Arial"/>
          <w:i/>
          <w:sz w:val="14"/>
          <w:szCs w:val="14"/>
          <w:lang w:val="es-ES"/>
        </w:rPr>
        <w:t>Consulte nuestro A</w:t>
      </w:r>
      <w:r w:rsidRPr="00EF1437">
        <w:rPr>
          <w:rFonts w:ascii="Arial Nova" w:hAnsi="Arial Nova" w:cs="Arial"/>
          <w:i/>
          <w:sz w:val="14"/>
          <w:szCs w:val="14"/>
          <w:lang w:val="es-ES"/>
        </w:rPr>
        <w:t xml:space="preserve">viso de </w:t>
      </w:r>
      <w:r>
        <w:rPr>
          <w:rFonts w:ascii="Arial Nova" w:hAnsi="Arial Nova" w:cs="Arial"/>
          <w:i/>
          <w:sz w:val="14"/>
          <w:szCs w:val="14"/>
          <w:lang w:val="es-ES"/>
        </w:rPr>
        <w:t>P</w:t>
      </w:r>
      <w:r w:rsidRPr="00EF1437">
        <w:rPr>
          <w:rFonts w:ascii="Arial Nova" w:hAnsi="Arial Nova" w:cs="Arial"/>
          <w:i/>
          <w:sz w:val="14"/>
          <w:szCs w:val="14"/>
          <w:lang w:val="es-ES"/>
        </w:rPr>
        <w:t>rivacidad</w:t>
      </w:r>
      <w:r>
        <w:rPr>
          <w:rFonts w:ascii="Arial Nova" w:hAnsi="Arial Nova" w:cs="Arial"/>
          <w:i/>
          <w:sz w:val="14"/>
          <w:szCs w:val="14"/>
          <w:lang w:val="es-ES"/>
        </w:rPr>
        <w:t xml:space="preserve"> en </w:t>
      </w:r>
      <w:r w:rsidRPr="00EF1437">
        <w:rPr>
          <w:rFonts w:ascii="Arial Nova" w:hAnsi="Arial Nova" w:cs="Arial"/>
          <w:i/>
          <w:sz w:val="14"/>
          <w:szCs w:val="14"/>
          <w:lang w:val="es-ES"/>
        </w:rPr>
        <w:t>www.desarrollosocial.guanajuato.gob. mx</w:t>
      </w:r>
    </w:ins>
  </w:p>
  <w:p w14:paraId="14235075" w14:textId="77777777" w:rsidR="00D54551" w:rsidRDefault="00D54551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jandro antonio gutierrez gomez">
    <w15:presenceInfo w15:providerId="Windows Live" w15:userId="61631089cb7e7069"/>
  </w15:person>
  <w15:person w15:author="Christian Nuñez">
    <w15:presenceInfo w15:providerId="Windows Live" w15:userId="4c55a9b0a0189dfe"/>
  </w15:person>
  <w15:person w15:author="ALMA LILIA AKALL PICON">
    <w15:presenceInfo w15:providerId="None" w15:userId="ALMA LILIA AKALL PIC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C5"/>
    <w:rsid w:val="0002293E"/>
    <w:rsid w:val="00037B79"/>
    <w:rsid w:val="00087E39"/>
    <w:rsid w:val="000A55EB"/>
    <w:rsid w:val="00127725"/>
    <w:rsid w:val="00133115"/>
    <w:rsid w:val="00213EA0"/>
    <w:rsid w:val="002A0526"/>
    <w:rsid w:val="002A072F"/>
    <w:rsid w:val="00331AF4"/>
    <w:rsid w:val="00357757"/>
    <w:rsid w:val="00391133"/>
    <w:rsid w:val="00395A05"/>
    <w:rsid w:val="004945C5"/>
    <w:rsid w:val="00571A28"/>
    <w:rsid w:val="005D0856"/>
    <w:rsid w:val="005F30FF"/>
    <w:rsid w:val="005F6526"/>
    <w:rsid w:val="006728DC"/>
    <w:rsid w:val="00682541"/>
    <w:rsid w:val="00702343"/>
    <w:rsid w:val="00713FAF"/>
    <w:rsid w:val="00714744"/>
    <w:rsid w:val="00751EF1"/>
    <w:rsid w:val="007C46FD"/>
    <w:rsid w:val="007C4713"/>
    <w:rsid w:val="00812753"/>
    <w:rsid w:val="008360C5"/>
    <w:rsid w:val="008367A2"/>
    <w:rsid w:val="008414C5"/>
    <w:rsid w:val="0085415D"/>
    <w:rsid w:val="008D16B1"/>
    <w:rsid w:val="00956625"/>
    <w:rsid w:val="009C0FA0"/>
    <w:rsid w:val="009D0BE9"/>
    <w:rsid w:val="00A30EF4"/>
    <w:rsid w:val="00B158DF"/>
    <w:rsid w:val="00B20C63"/>
    <w:rsid w:val="00B318CC"/>
    <w:rsid w:val="00B56D57"/>
    <w:rsid w:val="00B951D3"/>
    <w:rsid w:val="00BA3FEE"/>
    <w:rsid w:val="00BB1E60"/>
    <w:rsid w:val="00BD3FFE"/>
    <w:rsid w:val="00BF3B47"/>
    <w:rsid w:val="00C84D0D"/>
    <w:rsid w:val="00CB5847"/>
    <w:rsid w:val="00CE5E4F"/>
    <w:rsid w:val="00D54551"/>
    <w:rsid w:val="00DA1583"/>
    <w:rsid w:val="00DD2507"/>
    <w:rsid w:val="00DD2D8C"/>
    <w:rsid w:val="00DD3263"/>
    <w:rsid w:val="00EE00AA"/>
    <w:rsid w:val="00EF1437"/>
    <w:rsid w:val="00EF510D"/>
    <w:rsid w:val="00EF7C4B"/>
    <w:rsid w:val="00F07BB9"/>
    <w:rsid w:val="00F92DF0"/>
    <w:rsid w:val="00FA6F9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D55"/>
  <w15:chartTrackingRefBased/>
  <w15:docId w15:val="{5AB2671D-5E67-4F8F-AB02-5D1ECD7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60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D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856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F3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3B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3B4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3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3B47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47"/>
    <w:rPr>
      <w:rFonts w:ascii="Segoe UI" w:hAnsi="Segoe UI" w:cs="Segoe UI"/>
      <w:sz w:val="18"/>
      <w:szCs w:val="1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54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5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Caudillo</dc:creator>
  <cp:keywords/>
  <dc:description/>
  <cp:lastModifiedBy>alejandro antonio gutierrez gomez</cp:lastModifiedBy>
  <cp:revision>23</cp:revision>
  <dcterms:created xsi:type="dcterms:W3CDTF">2020-04-25T01:52:00Z</dcterms:created>
  <dcterms:modified xsi:type="dcterms:W3CDTF">2020-04-27T01:57:00Z</dcterms:modified>
</cp:coreProperties>
</file>